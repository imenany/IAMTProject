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B16" w:rsidRPr="00A75218" w:rsidRDefault="002B1B16" w:rsidP="002C0076">
      <w:pPr>
        <w:pStyle w:val="Titre"/>
        <w:rPr>
          <w:rFonts w:ascii="Arial" w:hAnsi="Arial" w:cs="Arial"/>
          <w:sz w:val="40"/>
          <w:szCs w:val="40"/>
          <w:lang w:val="en-US"/>
        </w:rPr>
      </w:pPr>
    </w:p>
    <w:p w:rsidR="003B1BEC" w:rsidRPr="0075681F" w:rsidRDefault="003B1BEC" w:rsidP="003B1BEC">
      <w:pPr>
        <w:pStyle w:val="Titre"/>
        <w:rPr>
          <w:rFonts w:ascii="Arial" w:hAnsi="Arial" w:cs="Arial"/>
          <w:b/>
          <w:sz w:val="40"/>
          <w:szCs w:val="40"/>
          <w:lang w:val="en-US"/>
          <w:rPrChange w:id="0" w:author="Attou Abdelouahab" w:date="2016-02-26T15:57:00Z">
            <w:rPr>
              <w:rFonts w:ascii="Arial" w:hAnsi="Arial" w:cs="Arial"/>
              <w:b/>
              <w:sz w:val="40"/>
              <w:szCs w:val="40"/>
              <w:u w:val="single"/>
              <w:lang w:val="en-US"/>
            </w:rPr>
          </w:rPrChange>
        </w:rPr>
      </w:pPr>
      <w:r w:rsidRPr="0075681F">
        <w:rPr>
          <w:rFonts w:ascii="Arial" w:hAnsi="Arial" w:cs="Arial"/>
          <w:b/>
          <w:sz w:val="40"/>
          <w:szCs w:val="40"/>
          <w:lang w:val="en-US"/>
          <w:rPrChange w:id="1" w:author="Attou Abdelouahab" w:date="2016-02-26T15:57:00Z">
            <w:rPr>
              <w:rFonts w:ascii="Arial" w:hAnsi="Arial" w:cs="Arial"/>
              <w:b/>
              <w:sz w:val="40"/>
              <w:szCs w:val="40"/>
              <w:u w:val="single"/>
              <w:lang w:val="en-US"/>
            </w:rPr>
          </w:rPrChange>
        </w:rPr>
        <w:t xml:space="preserve">Independent Assessment </w:t>
      </w:r>
      <w:r w:rsidR="00640609" w:rsidRPr="0075681F">
        <w:rPr>
          <w:rFonts w:ascii="Arial" w:hAnsi="Arial" w:cs="Arial"/>
          <w:b/>
          <w:sz w:val="40"/>
          <w:szCs w:val="40"/>
          <w:lang w:val="en-US"/>
          <w:rPrChange w:id="2" w:author="Attou Abdelouahab" w:date="2016-02-26T15:57:00Z">
            <w:rPr>
              <w:rFonts w:ascii="Arial" w:hAnsi="Arial" w:cs="Arial"/>
              <w:b/>
              <w:sz w:val="40"/>
              <w:szCs w:val="40"/>
              <w:u w:val="single"/>
              <w:lang w:val="en-US"/>
            </w:rPr>
          </w:rPrChange>
        </w:rPr>
        <w:t xml:space="preserve">Management </w:t>
      </w:r>
      <w:r w:rsidRPr="0075681F">
        <w:rPr>
          <w:rFonts w:ascii="Arial" w:hAnsi="Arial" w:cs="Arial"/>
          <w:b/>
          <w:sz w:val="40"/>
          <w:szCs w:val="40"/>
          <w:lang w:val="en-US"/>
          <w:rPrChange w:id="3" w:author="Attou Abdelouahab" w:date="2016-02-26T15:57:00Z">
            <w:rPr>
              <w:rFonts w:ascii="Arial" w:hAnsi="Arial" w:cs="Arial"/>
              <w:b/>
              <w:sz w:val="40"/>
              <w:szCs w:val="40"/>
              <w:u w:val="single"/>
              <w:lang w:val="en-US"/>
            </w:rPr>
          </w:rPrChange>
        </w:rPr>
        <w:t>Tool</w:t>
      </w:r>
    </w:p>
    <w:p w:rsidR="00065028" w:rsidRPr="003B1BEC" w:rsidRDefault="003B1BEC" w:rsidP="003B1BEC">
      <w:pPr>
        <w:pStyle w:val="Titre"/>
        <w:rPr>
          <w:rFonts w:ascii="Arial" w:hAnsi="Arial" w:cs="Arial"/>
          <w:sz w:val="40"/>
          <w:szCs w:val="40"/>
          <w:lang w:val="en-US"/>
        </w:rPr>
      </w:pPr>
      <w:r w:rsidRPr="003B1BEC">
        <w:rPr>
          <w:rFonts w:ascii="Arial" w:hAnsi="Arial" w:cs="Arial"/>
          <w:sz w:val="40"/>
          <w:szCs w:val="40"/>
          <w:lang w:val="en-US"/>
        </w:rPr>
        <w:t>Concept Specification</w:t>
      </w:r>
    </w:p>
    <w:p w:rsidR="00065028" w:rsidRPr="00810FB0" w:rsidDel="0075681F" w:rsidRDefault="00065028" w:rsidP="00E80E21">
      <w:pPr>
        <w:pStyle w:val="Titre"/>
        <w:rPr>
          <w:del w:id="4" w:author="Attou Abdelouahab" w:date="2016-02-26T15:58:00Z"/>
          <w:rFonts w:ascii="Arial" w:hAnsi="Arial" w:cs="Arial"/>
          <w:sz w:val="40"/>
          <w:szCs w:val="40"/>
          <w:lang w:val="en-US"/>
        </w:rPr>
      </w:pPr>
    </w:p>
    <w:p w:rsidR="00065028" w:rsidRPr="00810FB0" w:rsidRDefault="00065028" w:rsidP="00E80E21">
      <w:pPr>
        <w:pStyle w:val="Titre"/>
        <w:rPr>
          <w:rFonts w:ascii="Arial" w:hAnsi="Arial" w:cs="Arial"/>
          <w:sz w:val="40"/>
          <w:szCs w:val="40"/>
          <w:lang w:val="en-US"/>
        </w:rPr>
      </w:pPr>
    </w:p>
    <w:p w:rsidR="00244124" w:rsidRPr="00810FB0" w:rsidRDefault="00244124" w:rsidP="00A31334">
      <w:pPr>
        <w:pStyle w:val="Corpsdetexte"/>
        <w:ind w:left="0"/>
      </w:pPr>
      <w:bookmarkStart w:id="5" w:name="_Toc244962858"/>
    </w:p>
    <w:tbl>
      <w:tblPr>
        <w:tblW w:w="9214"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701"/>
        <w:gridCol w:w="1985"/>
        <w:gridCol w:w="2268"/>
        <w:gridCol w:w="3260"/>
        <w:tblGridChange w:id="6">
          <w:tblGrid>
            <w:gridCol w:w="1701"/>
            <w:gridCol w:w="1985"/>
            <w:gridCol w:w="2268"/>
            <w:gridCol w:w="3260"/>
          </w:tblGrid>
        </w:tblGridChange>
      </w:tblGrid>
      <w:tr w:rsidR="008E05DA" w:rsidRPr="00A31334" w:rsidTr="00B723FD">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E05DA" w:rsidRPr="00A31334" w:rsidRDefault="00810FB0" w:rsidP="00CB6FC1">
            <w:pPr>
              <w:spacing w:before="60" w:after="60"/>
              <w:ind w:left="74"/>
              <w:rPr>
                <w:rFonts w:ascii="Arial" w:hAnsi="Arial" w:cs="Arial"/>
                <w:bCs/>
                <w:sz w:val="20"/>
                <w:szCs w:val="20"/>
                <w:lang w:val="en-GB"/>
              </w:rPr>
              <w:pPrChange w:id="7" w:author="Attou Abdelouahab" w:date="2016-02-26T15:59:00Z">
                <w:pPr>
                  <w:spacing w:before="60" w:after="60"/>
                  <w:ind w:left="72"/>
                </w:pPr>
              </w:pPrChange>
            </w:pPr>
            <w:r w:rsidRPr="00A31334">
              <w:rPr>
                <w:rFonts w:ascii="Arial" w:hAnsi="Arial" w:cs="Arial"/>
                <w:bCs/>
                <w:sz w:val="20"/>
                <w:szCs w:val="20"/>
                <w:lang w:val="en-GB"/>
              </w:rPr>
              <w:t>Reference</w:t>
            </w:r>
          </w:p>
        </w:tc>
        <w:tc>
          <w:tcPr>
            <w:tcW w:w="7513" w:type="dxa"/>
            <w:gridSpan w:val="3"/>
            <w:tcBorders>
              <w:top w:val="single" w:sz="4" w:space="0" w:color="auto"/>
              <w:left w:val="single" w:sz="4" w:space="0" w:color="auto"/>
              <w:bottom w:val="single" w:sz="4" w:space="0" w:color="auto"/>
              <w:right w:val="single" w:sz="4" w:space="0" w:color="auto"/>
            </w:tcBorders>
          </w:tcPr>
          <w:p w:rsidR="008E05DA" w:rsidRPr="00B26336" w:rsidRDefault="00031273" w:rsidP="00CB6FC1">
            <w:pPr>
              <w:spacing w:before="60" w:after="60"/>
              <w:ind w:left="74"/>
              <w:rPr>
                <w:rFonts w:ascii="Arial" w:hAnsi="Arial" w:cs="Arial"/>
                <w:b/>
                <w:sz w:val="20"/>
                <w:szCs w:val="20"/>
                <w:lang w:val="en-GB"/>
              </w:rPr>
              <w:pPrChange w:id="8" w:author="Attou Abdelouahab" w:date="2016-02-26T15:59:00Z">
                <w:pPr>
                  <w:spacing w:before="60" w:after="60"/>
                  <w:ind w:left="72"/>
                </w:pPr>
              </w:pPrChange>
            </w:pPr>
            <w:r w:rsidRPr="00B26336">
              <w:rPr>
                <w:rStyle w:val="lev"/>
                <w:rFonts w:ascii="Tahoma" w:hAnsi="Tahoma" w:cs="Tahoma"/>
                <w:b w:val="0"/>
                <w:color w:val="000000"/>
                <w:sz w:val="20"/>
                <w:szCs w:val="20"/>
                <w:shd w:val="clear" w:color="auto" w:fill="FFFFFF"/>
              </w:rPr>
              <w:t>VIAT-PROD-ENG-DNLS-009</w:t>
            </w:r>
          </w:p>
        </w:tc>
      </w:tr>
      <w:tr w:rsidR="008E05DA" w:rsidRPr="00A31334" w:rsidTr="00B723FD">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E05DA" w:rsidRPr="00A31334" w:rsidRDefault="00810FB0" w:rsidP="00CB6FC1">
            <w:pPr>
              <w:spacing w:before="60" w:after="60"/>
              <w:ind w:left="74"/>
              <w:rPr>
                <w:rFonts w:ascii="Arial" w:hAnsi="Arial" w:cs="Arial"/>
                <w:bCs/>
                <w:sz w:val="20"/>
                <w:szCs w:val="20"/>
                <w:lang w:val="en-GB"/>
              </w:rPr>
              <w:pPrChange w:id="9" w:author="Attou Abdelouahab" w:date="2016-02-26T15:59:00Z">
                <w:pPr>
                  <w:spacing w:before="60" w:after="60"/>
                  <w:ind w:left="72"/>
                </w:pPr>
              </w:pPrChange>
            </w:pPr>
            <w:r w:rsidRPr="00A31334">
              <w:rPr>
                <w:rFonts w:ascii="Arial" w:hAnsi="Arial" w:cs="Arial"/>
                <w:bCs/>
                <w:sz w:val="20"/>
                <w:szCs w:val="20"/>
                <w:lang w:val="en-GB"/>
              </w:rPr>
              <w:t>Version</w:t>
            </w:r>
          </w:p>
        </w:tc>
        <w:tc>
          <w:tcPr>
            <w:tcW w:w="7513" w:type="dxa"/>
            <w:gridSpan w:val="3"/>
            <w:tcBorders>
              <w:top w:val="single" w:sz="4" w:space="0" w:color="auto"/>
              <w:left w:val="single" w:sz="4" w:space="0" w:color="auto"/>
              <w:bottom w:val="single" w:sz="4" w:space="0" w:color="auto"/>
              <w:right w:val="single" w:sz="4" w:space="0" w:color="auto"/>
            </w:tcBorders>
          </w:tcPr>
          <w:p w:rsidR="008E05DA" w:rsidRPr="00A31334" w:rsidRDefault="008E05DA" w:rsidP="00CB6FC1">
            <w:pPr>
              <w:spacing w:before="60" w:after="60"/>
              <w:ind w:left="74"/>
              <w:rPr>
                <w:rFonts w:ascii="Arial" w:hAnsi="Arial" w:cs="Arial"/>
                <w:sz w:val="20"/>
                <w:szCs w:val="20"/>
                <w:lang w:val="en-GB"/>
              </w:rPr>
              <w:pPrChange w:id="10" w:author="Attou Abdelouahab" w:date="2016-02-26T15:59:00Z">
                <w:pPr>
                  <w:spacing w:before="60" w:after="60"/>
                  <w:ind w:left="72"/>
                </w:pPr>
              </w:pPrChange>
            </w:pPr>
            <w:r w:rsidRPr="00A31334">
              <w:rPr>
                <w:rFonts w:ascii="Arial" w:hAnsi="Arial" w:cs="Arial"/>
                <w:sz w:val="20"/>
                <w:szCs w:val="20"/>
                <w:lang w:val="en-GB"/>
              </w:rPr>
              <w:t>1.</w:t>
            </w:r>
            <w:r w:rsidR="00F43C54" w:rsidRPr="00A31334">
              <w:rPr>
                <w:rFonts w:ascii="Arial" w:hAnsi="Arial" w:cs="Arial"/>
                <w:sz w:val="20"/>
                <w:szCs w:val="20"/>
                <w:lang w:val="en-GB"/>
              </w:rPr>
              <w:t>0</w:t>
            </w:r>
          </w:p>
        </w:tc>
      </w:tr>
      <w:tr w:rsidR="0073775E" w:rsidRPr="00A31334" w:rsidTr="00845ACA">
        <w:trPr>
          <w:trHeight w:val="707"/>
        </w:trPr>
        <w:tc>
          <w:tcPr>
            <w:tcW w:w="1701" w:type="dxa"/>
            <w:tcBorders>
              <w:top w:val="single" w:sz="4" w:space="0" w:color="auto"/>
              <w:left w:val="nil"/>
              <w:bottom w:val="nil"/>
              <w:right w:val="nil"/>
            </w:tcBorders>
          </w:tcPr>
          <w:p w:rsidR="00A31334" w:rsidRPr="00A31334" w:rsidRDefault="00A31334" w:rsidP="00A31334">
            <w:pPr>
              <w:spacing w:before="60" w:after="60"/>
              <w:rPr>
                <w:rFonts w:ascii="Arial" w:hAnsi="Arial" w:cs="Arial"/>
                <w:b/>
                <w:bCs/>
                <w:sz w:val="20"/>
                <w:szCs w:val="20"/>
                <w:lang w:val="en-GB"/>
              </w:rPr>
            </w:pPr>
          </w:p>
        </w:tc>
        <w:tc>
          <w:tcPr>
            <w:tcW w:w="7513" w:type="dxa"/>
            <w:gridSpan w:val="3"/>
            <w:tcBorders>
              <w:top w:val="single" w:sz="4" w:space="0" w:color="auto"/>
              <w:left w:val="nil"/>
              <w:bottom w:val="single" w:sz="4" w:space="0" w:color="auto"/>
              <w:right w:val="nil"/>
            </w:tcBorders>
            <w:vAlign w:val="center"/>
          </w:tcPr>
          <w:p w:rsidR="0073775E" w:rsidRPr="00A31334" w:rsidRDefault="0073775E" w:rsidP="00A9364A">
            <w:pPr>
              <w:spacing w:before="60" w:after="60"/>
              <w:ind w:left="72"/>
              <w:jc w:val="center"/>
              <w:rPr>
                <w:rFonts w:ascii="Arial" w:hAnsi="Arial" w:cs="Arial"/>
                <w:b/>
                <w:bCs/>
                <w:sz w:val="20"/>
                <w:szCs w:val="20"/>
                <w:lang w:val="en-GB"/>
              </w:rPr>
            </w:pPr>
          </w:p>
        </w:tc>
      </w:tr>
      <w:tr w:rsidR="0073775E" w:rsidRPr="00A31334" w:rsidTr="00B26336">
        <w:tc>
          <w:tcPr>
            <w:tcW w:w="1701" w:type="dxa"/>
            <w:tcBorders>
              <w:top w:val="nil"/>
              <w:left w:val="nil"/>
              <w:bottom w:val="single" w:sz="4" w:space="0" w:color="auto"/>
              <w:right w:val="single" w:sz="4" w:space="0" w:color="auto"/>
            </w:tcBorders>
          </w:tcPr>
          <w:p w:rsidR="0073775E" w:rsidRPr="00A31334" w:rsidRDefault="0073775E" w:rsidP="00A9364A">
            <w:pPr>
              <w:spacing w:before="60" w:after="60"/>
              <w:ind w:left="72"/>
              <w:jc w:val="center"/>
              <w:rPr>
                <w:rFonts w:ascii="Arial" w:hAnsi="Arial" w:cs="Arial"/>
                <w:bCs/>
                <w:sz w:val="20"/>
                <w:szCs w:val="20"/>
                <w:lang w:val="en-GB"/>
              </w:rPr>
            </w:pP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775E" w:rsidRPr="00A31334" w:rsidRDefault="000E59B2" w:rsidP="00A9364A">
            <w:pPr>
              <w:spacing w:before="60" w:after="60"/>
              <w:ind w:left="72"/>
              <w:jc w:val="center"/>
              <w:rPr>
                <w:rFonts w:ascii="Arial" w:hAnsi="Arial" w:cs="Arial"/>
                <w:bCs/>
                <w:sz w:val="20"/>
                <w:szCs w:val="20"/>
                <w:lang w:val="en-GB"/>
              </w:rPr>
            </w:pPr>
            <w:r w:rsidRPr="00A31334">
              <w:rPr>
                <w:rFonts w:ascii="Arial" w:hAnsi="Arial" w:cs="Arial"/>
                <w:bCs/>
                <w:sz w:val="20"/>
                <w:szCs w:val="20"/>
                <w:lang w:val="en-GB"/>
              </w:rPr>
              <w:t>Name</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775E" w:rsidRPr="00A31334" w:rsidRDefault="006E079D" w:rsidP="000E59B2">
            <w:pPr>
              <w:spacing w:before="60" w:after="60"/>
              <w:ind w:left="72"/>
              <w:jc w:val="center"/>
              <w:rPr>
                <w:rFonts w:ascii="Arial" w:hAnsi="Arial" w:cs="Arial"/>
                <w:bCs/>
                <w:sz w:val="20"/>
                <w:szCs w:val="20"/>
                <w:lang w:val="en-GB"/>
              </w:rPr>
            </w:pPr>
            <w:r w:rsidRPr="00A31334">
              <w:rPr>
                <w:rFonts w:ascii="Arial" w:hAnsi="Arial" w:cs="Arial"/>
                <w:bCs/>
                <w:sz w:val="20"/>
                <w:szCs w:val="20"/>
                <w:lang w:val="en-GB"/>
              </w:rPr>
              <w:t>Role</w:t>
            </w:r>
          </w:p>
        </w:tc>
        <w:tc>
          <w:tcPr>
            <w:tcW w:w="3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775E" w:rsidRPr="00A31334" w:rsidRDefault="0073775E" w:rsidP="006E079D">
            <w:pPr>
              <w:spacing w:before="60" w:after="60"/>
              <w:ind w:left="72"/>
              <w:jc w:val="center"/>
              <w:rPr>
                <w:rFonts w:ascii="Arial" w:hAnsi="Arial" w:cs="Arial"/>
                <w:bCs/>
                <w:sz w:val="20"/>
                <w:szCs w:val="20"/>
                <w:lang w:val="en-GB"/>
              </w:rPr>
            </w:pPr>
            <w:r w:rsidRPr="00A31334">
              <w:rPr>
                <w:rFonts w:ascii="Arial" w:hAnsi="Arial" w:cs="Arial"/>
                <w:bCs/>
                <w:sz w:val="20"/>
                <w:szCs w:val="20"/>
                <w:lang w:val="en-GB"/>
              </w:rPr>
              <w:t xml:space="preserve">Date </w:t>
            </w:r>
            <w:r w:rsidR="006E079D" w:rsidRPr="00A31334">
              <w:rPr>
                <w:rFonts w:ascii="Arial" w:hAnsi="Arial" w:cs="Arial"/>
                <w:bCs/>
                <w:sz w:val="20"/>
                <w:szCs w:val="20"/>
                <w:lang w:val="en-GB"/>
              </w:rPr>
              <w:t>and</w:t>
            </w:r>
            <w:r w:rsidRPr="00A31334">
              <w:rPr>
                <w:rFonts w:ascii="Arial" w:hAnsi="Arial" w:cs="Arial"/>
                <w:bCs/>
                <w:sz w:val="20"/>
                <w:szCs w:val="20"/>
                <w:lang w:val="en-GB"/>
              </w:rPr>
              <w:t xml:space="preserve"> signature</w:t>
            </w:r>
          </w:p>
        </w:tc>
      </w:tr>
      <w:tr w:rsidR="0073775E" w:rsidRPr="00B26336" w:rsidTr="00B26336">
        <w:trPr>
          <w:trHeight w:val="2255"/>
        </w:trPr>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775E" w:rsidRPr="00A31334" w:rsidRDefault="00DB0688" w:rsidP="00B26336">
            <w:pPr>
              <w:ind w:left="72"/>
              <w:jc w:val="center"/>
              <w:rPr>
                <w:rFonts w:ascii="Arial" w:hAnsi="Arial" w:cs="Arial"/>
                <w:bCs/>
                <w:sz w:val="20"/>
                <w:szCs w:val="20"/>
                <w:lang w:val="en-GB"/>
              </w:rPr>
            </w:pPr>
            <w:r>
              <w:rPr>
                <w:rFonts w:ascii="Arial" w:hAnsi="Arial" w:cs="Arial"/>
                <w:bCs/>
                <w:sz w:val="20"/>
                <w:szCs w:val="20"/>
                <w:lang w:val="en-GB"/>
              </w:rPr>
              <w:t>Written</w:t>
            </w:r>
          </w:p>
        </w:tc>
        <w:tc>
          <w:tcPr>
            <w:tcW w:w="1985" w:type="dxa"/>
            <w:tcBorders>
              <w:top w:val="single" w:sz="4" w:space="0" w:color="auto"/>
              <w:left w:val="single" w:sz="4" w:space="0" w:color="auto"/>
              <w:bottom w:val="single" w:sz="4" w:space="0" w:color="auto"/>
              <w:right w:val="single" w:sz="4" w:space="0" w:color="auto"/>
            </w:tcBorders>
            <w:vAlign w:val="center"/>
          </w:tcPr>
          <w:p w:rsidR="0073775E" w:rsidRPr="00A31334" w:rsidRDefault="00332395" w:rsidP="00A9364A">
            <w:pPr>
              <w:ind w:left="72"/>
              <w:jc w:val="center"/>
              <w:rPr>
                <w:rFonts w:ascii="Arial" w:hAnsi="Arial" w:cs="Arial"/>
                <w:bCs/>
                <w:sz w:val="20"/>
                <w:szCs w:val="20"/>
                <w:lang w:val="en-GB"/>
              </w:rPr>
            </w:pPr>
            <w:r w:rsidRPr="00A31334">
              <w:rPr>
                <w:rFonts w:ascii="Arial" w:hAnsi="Arial" w:cs="Arial"/>
                <w:bCs/>
                <w:sz w:val="20"/>
                <w:szCs w:val="20"/>
                <w:lang w:val="en-GB"/>
              </w:rPr>
              <w:t>P. Vin</w:t>
            </w:r>
          </w:p>
        </w:tc>
        <w:tc>
          <w:tcPr>
            <w:tcW w:w="2268" w:type="dxa"/>
            <w:tcBorders>
              <w:top w:val="single" w:sz="4" w:space="0" w:color="auto"/>
              <w:left w:val="single" w:sz="4" w:space="0" w:color="auto"/>
              <w:bottom w:val="single" w:sz="4" w:space="0" w:color="auto"/>
              <w:right w:val="single" w:sz="4" w:space="0" w:color="auto"/>
            </w:tcBorders>
            <w:vAlign w:val="center"/>
          </w:tcPr>
          <w:p w:rsidR="0073775E" w:rsidRPr="00A31334" w:rsidRDefault="008C5ABB" w:rsidP="007F226C">
            <w:pPr>
              <w:ind w:left="72"/>
              <w:jc w:val="center"/>
              <w:rPr>
                <w:rFonts w:ascii="Arial" w:hAnsi="Arial" w:cs="Arial"/>
                <w:sz w:val="20"/>
                <w:szCs w:val="20"/>
                <w:lang w:val="en-GB"/>
              </w:rPr>
            </w:pPr>
            <w:r>
              <w:rPr>
                <w:rFonts w:ascii="Arial" w:hAnsi="Arial" w:cs="Arial"/>
                <w:sz w:val="20"/>
                <w:szCs w:val="20"/>
                <w:lang w:val="en-GB"/>
              </w:rPr>
              <w:t>Head of Audit &amp; Assessment</w:t>
            </w:r>
            <w:r w:rsidR="00640609">
              <w:rPr>
                <w:rFonts w:ascii="Arial" w:hAnsi="Arial" w:cs="Arial"/>
                <w:sz w:val="20"/>
                <w:szCs w:val="20"/>
                <w:lang w:val="en-GB"/>
              </w:rPr>
              <w:t xml:space="preserve"> office</w:t>
            </w:r>
          </w:p>
        </w:tc>
        <w:tc>
          <w:tcPr>
            <w:tcW w:w="3260" w:type="dxa"/>
            <w:tcBorders>
              <w:top w:val="single" w:sz="4" w:space="0" w:color="auto"/>
              <w:left w:val="single" w:sz="4" w:space="0" w:color="auto"/>
              <w:bottom w:val="single" w:sz="4" w:space="0" w:color="auto"/>
              <w:right w:val="single" w:sz="4" w:space="0" w:color="auto"/>
            </w:tcBorders>
          </w:tcPr>
          <w:p w:rsidR="004033C1" w:rsidRPr="00A31334" w:rsidRDefault="004033C1" w:rsidP="00AF7C7C">
            <w:pPr>
              <w:autoSpaceDE w:val="0"/>
              <w:autoSpaceDN w:val="0"/>
              <w:adjustRightInd w:val="0"/>
              <w:spacing w:after="0" w:line="240" w:lineRule="auto"/>
              <w:jc w:val="center"/>
              <w:rPr>
                <w:rFonts w:ascii="Arial" w:hAnsi="Arial" w:cs="Arial"/>
                <w:sz w:val="20"/>
                <w:szCs w:val="20"/>
                <w:lang w:val="en-GB"/>
              </w:rPr>
            </w:pPr>
          </w:p>
        </w:tc>
      </w:tr>
      <w:tr w:rsidR="00AF7C7C" w:rsidRPr="00A31334" w:rsidTr="0075681F">
        <w:tblPrEx>
          <w:tblW w:w="9214"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ExChange w:id="11" w:author="Attou Abdelouahab" w:date="2016-02-26T15:58:00Z">
            <w:tblPrEx>
              <w:tblW w:w="9214"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Ex>
          </w:tblPrExChange>
        </w:tblPrEx>
        <w:trPr>
          <w:trHeight w:val="2422"/>
          <w:trPrChange w:id="12" w:author="Attou Abdelouahab" w:date="2016-02-26T15:58:00Z">
            <w:trPr>
              <w:trHeight w:val="2259"/>
            </w:trPr>
          </w:trPrChange>
        </w:trPr>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Change w:id="13" w:author="Attou Abdelouahab" w:date="2016-02-26T15:58:00Z">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tcPrChange>
          </w:tcPr>
          <w:p w:rsidR="00AF7C7C" w:rsidRDefault="00DB0688" w:rsidP="00B26336">
            <w:pPr>
              <w:ind w:left="72"/>
              <w:jc w:val="center"/>
              <w:rPr>
                <w:rFonts w:ascii="Arial" w:hAnsi="Arial" w:cs="Arial"/>
                <w:bCs/>
                <w:sz w:val="20"/>
                <w:szCs w:val="20"/>
                <w:lang w:val="en-GB"/>
              </w:rPr>
            </w:pPr>
            <w:r>
              <w:rPr>
                <w:rFonts w:ascii="Arial" w:hAnsi="Arial" w:cs="Arial"/>
                <w:bCs/>
                <w:sz w:val="20"/>
                <w:szCs w:val="20"/>
                <w:lang w:val="en-GB"/>
              </w:rPr>
              <w:t>Verified</w:t>
            </w:r>
          </w:p>
        </w:tc>
        <w:tc>
          <w:tcPr>
            <w:tcW w:w="1985" w:type="dxa"/>
            <w:tcBorders>
              <w:top w:val="single" w:sz="4" w:space="0" w:color="auto"/>
              <w:left w:val="single" w:sz="4" w:space="0" w:color="auto"/>
              <w:bottom w:val="single" w:sz="4" w:space="0" w:color="auto"/>
              <w:right w:val="single" w:sz="4" w:space="0" w:color="auto"/>
            </w:tcBorders>
            <w:vAlign w:val="center"/>
            <w:tcPrChange w:id="14" w:author="Attou Abdelouahab" w:date="2016-02-26T15:58:00Z">
              <w:tcPr>
                <w:tcW w:w="1985" w:type="dxa"/>
                <w:tcBorders>
                  <w:top w:val="single" w:sz="4" w:space="0" w:color="auto"/>
                  <w:left w:val="single" w:sz="4" w:space="0" w:color="auto"/>
                  <w:bottom w:val="single" w:sz="4" w:space="0" w:color="auto"/>
                  <w:right w:val="single" w:sz="4" w:space="0" w:color="auto"/>
                </w:tcBorders>
                <w:vAlign w:val="center"/>
              </w:tcPr>
            </w:tcPrChange>
          </w:tcPr>
          <w:p w:rsidR="00AF7C7C" w:rsidRPr="00A31334" w:rsidRDefault="00AF7C7C" w:rsidP="00A9364A">
            <w:pPr>
              <w:ind w:left="72"/>
              <w:jc w:val="center"/>
              <w:rPr>
                <w:rFonts w:ascii="Arial" w:hAnsi="Arial" w:cs="Arial"/>
                <w:bCs/>
                <w:sz w:val="20"/>
                <w:szCs w:val="20"/>
                <w:lang w:val="en-GB"/>
              </w:rPr>
            </w:pPr>
            <w:r>
              <w:rPr>
                <w:rFonts w:ascii="Arial" w:hAnsi="Arial" w:cs="Arial"/>
                <w:bCs/>
                <w:sz w:val="20"/>
                <w:szCs w:val="20"/>
                <w:lang w:val="en-GB"/>
              </w:rPr>
              <w:t>J.P.</w:t>
            </w:r>
            <w:r w:rsidR="00DB0688">
              <w:rPr>
                <w:rFonts w:ascii="Arial" w:hAnsi="Arial" w:cs="Arial"/>
                <w:bCs/>
                <w:sz w:val="20"/>
                <w:szCs w:val="20"/>
                <w:lang w:val="en-GB"/>
              </w:rPr>
              <w:t xml:space="preserve"> </w:t>
            </w:r>
            <w:r>
              <w:rPr>
                <w:rFonts w:ascii="Arial" w:hAnsi="Arial" w:cs="Arial"/>
                <w:bCs/>
                <w:sz w:val="20"/>
                <w:szCs w:val="20"/>
                <w:lang w:val="en-GB"/>
              </w:rPr>
              <w:t>Semengue</w:t>
            </w:r>
          </w:p>
        </w:tc>
        <w:tc>
          <w:tcPr>
            <w:tcW w:w="2268" w:type="dxa"/>
            <w:tcBorders>
              <w:top w:val="single" w:sz="4" w:space="0" w:color="auto"/>
              <w:left w:val="single" w:sz="4" w:space="0" w:color="auto"/>
              <w:bottom w:val="single" w:sz="4" w:space="0" w:color="auto"/>
              <w:right w:val="single" w:sz="4" w:space="0" w:color="auto"/>
            </w:tcBorders>
            <w:vAlign w:val="center"/>
            <w:tcPrChange w:id="15" w:author="Attou Abdelouahab" w:date="2016-02-26T15:58:00Z">
              <w:tcPr>
                <w:tcW w:w="2268" w:type="dxa"/>
                <w:tcBorders>
                  <w:top w:val="single" w:sz="4" w:space="0" w:color="auto"/>
                  <w:left w:val="single" w:sz="4" w:space="0" w:color="auto"/>
                  <w:bottom w:val="single" w:sz="4" w:space="0" w:color="auto"/>
                  <w:right w:val="single" w:sz="4" w:space="0" w:color="auto"/>
                </w:tcBorders>
                <w:vAlign w:val="center"/>
              </w:tcPr>
            </w:tcPrChange>
          </w:tcPr>
          <w:p w:rsidR="00AF7C7C" w:rsidRPr="00A31334" w:rsidRDefault="008C5ABB" w:rsidP="009F5C6A">
            <w:pPr>
              <w:jc w:val="center"/>
              <w:rPr>
                <w:rFonts w:ascii="Arial" w:hAnsi="Arial" w:cs="Arial"/>
                <w:sz w:val="20"/>
                <w:szCs w:val="20"/>
                <w:lang w:val="en-GB"/>
              </w:rPr>
            </w:pPr>
            <w:r>
              <w:rPr>
                <w:rFonts w:ascii="Arial" w:hAnsi="Arial" w:cs="Arial"/>
                <w:sz w:val="20"/>
                <w:szCs w:val="20"/>
                <w:lang w:val="en-GB"/>
              </w:rPr>
              <w:t>Lead Assessor</w:t>
            </w:r>
          </w:p>
        </w:tc>
        <w:tc>
          <w:tcPr>
            <w:tcW w:w="3260" w:type="dxa"/>
            <w:tcBorders>
              <w:top w:val="single" w:sz="4" w:space="0" w:color="auto"/>
              <w:left w:val="single" w:sz="4" w:space="0" w:color="auto"/>
              <w:bottom w:val="single" w:sz="4" w:space="0" w:color="auto"/>
              <w:right w:val="single" w:sz="4" w:space="0" w:color="auto"/>
            </w:tcBorders>
            <w:tcPrChange w:id="16" w:author="Attou Abdelouahab" w:date="2016-02-26T15:58:00Z">
              <w:tcPr>
                <w:tcW w:w="3260" w:type="dxa"/>
                <w:tcBorders>
                  <w:top w:val="single" w:sz="4" w:space="0" w:color="auto"/>
                  <w:left w:val="single" w:sz="4" w:space="0" w:color="auto"/>
                  <w:bottom w:val="single" w:sz="4" w:space="0" w:color="auto"/>
                  <w:right w:val="single" w:sz="4" w:space="0" w:color="auto"/>
                </w:tcBorders>
              </w:tcPr>
            </w:tcPrChange>
          </w:tcPr>
          <w:p w:rsidR="00AF7C7C" w:rsidRDefault="00AF7C7C" w:rsidP="00A31334">
            <w:pPr>
              <w:spacing w:after="0" w:line="240" w:lineRule="auto"/>
              <w:ind w:left="74"/>
              <w:jc w:val="center"/>
              <w:rPr>
                <w:rFonts w:ascii="Arial" w:hAnsi="Arial" w:cs="Arial"/>
                <w:sz w:val="20"/>
                <w:szCs w:val="20"/>
                <w:lang w:val="en-GB"/>
              </w:rPr>
            </w:pPr>
          </w:p>
        </w:tc>
      </w:tr>
      <w:tr w:rsidR="0073775E" w:rsidRPr="00A31334" w:rsidTr="0075681F">
        <w:tblPrEx>
          <w:tblW w:w="9214"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ExChange w:id="17" w:author="Attou Abdelouahab" w:date="2016-02-26T15:58:00Z">
            <w:tblPrEx>
              <w:tblW w:w="9214"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Ex>
          </w:tblPrExChange>
        </w:tblPrEx>
        <w:trPr>
          <w:trHeight w:val="2401"/>
          <w:trPrChange w:id="18" w:author="Attou Abdelouahab" w:date="2016-02-26T15:58:00Z">
            <w:trPr>
              <w:trHeight w:val="2249"/>
            </w:trPr>
          </w:trPrChange>
        </w:trPr>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Change w:id="19" w:author="Attou Abdelouahab" w:date="2016-02-26T15:58:00Z">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tcPrChange>
          </w:tcPr>
          <w:p w:rsidR="0073775E" w:rsidRPr="00A31334" w:rsidRDefault="00AF7C7C" w:rsidP="00B26336">
            <w:pPr>
              <w:ind w:left="72"/>
              <w:jc w:val="center"/>
              <w:rPr>
                <w:rFonts w:ascii="Arial" w:hAnsi="Arial" w:cs="Arial"/>
                <w:bCs/>
                <w:sz w:val="20"/>
                <w:szCs w:val="20"/>
                <w:lang w:val="en-GB"/>
              </w:rPr>
            </w:pPr>
            <w:r>
              <w:rPr>
                <w:rFonts w:ascii="Arial" w:hAnsi="Arial" w:cs="Arial"/>
                <w:bCs/>
                <w:sz w:val="20"/>
                <w:szCs w:val="20"/>
                <w:lang w:val="en-GB"/>
              </w:rPr>
              <w:t>A</w:t>
            </w:r>
            <w:r w:rsidR="00DB0688">
              <w:rPr>
                <w:rFonts w:ascii="Arial" w:hAnsi="Arial" w:cs="Arial"/>
                <w:bCs/>
                <w:sz w:val="20"/>
                <w:szCs w:val="20"/>
                <w:lang w:val="en-GB"/>
              </w:rPr>
              <w:t>pproved</w:t>
            </w:r>
          </w:p>
        </w:tc>
        <w:tc>
          <w:tcPr>
            <w:tcW w:w="1985" w:type="dxa"/>
            <w:tcBorders>
              <w:top w:val="single" w:sz="4" w:space="0" w:color="auto"/>
              <w:left w:val="single" w:sz="4" w:space="0" w:color="auto"/>
              <w:bottom w:val="single" w:sz="4" w:space="0" w:color="auto"/>
              <w:right w:val="single" w:sz="4" w:space="0" w:color="auto"/>
            </w:tcBorders>
            <w:vAlign w:val="center"/>
            <w:tcPrChange w:id="20" w:author="Attou Abdelouahab" w:date="2016-02-26T15:58:00Z">
              <w:tcPr>
                <w:tcW w:w="1985" w:type="dxa"/>
                <w:tcBorders>
                  <w:top w:val="single" w:sz="4" w:space="0" w:color="auto"/>
                  <w:left w:val="single" w:sz="4" w:space="0" w:color="auto"/>
                  <w:bottom w:val="single" w:sz="4" w:space="0" w:color="auto"/>
                  <w:right w:val="single" w:sz="4" w:space="0" w:color="auto"/>
                </w:tcBorders>
                <w:vAlign w:val="center"/>
              </w:tcPr>
            </w:tcPrChange>
          </w:tcPr>
          <w:p w:rsidR="0073775E" w:rsidRPr="00A31334" w:rsidRDefault="00332395" w:rsidP="00A9364A">
            <w:pPr>
              <w:ind w:left="72"/>
              <w:jc w:val="center"/>
              <w:rPr>
                <w:rFonts w:ascii="Arial" w:hAnsi="Arial" w:cs="Arial"/>
                <w:bCs/>
                <w:sz w:val="20"/>
                <w:szCs w:val="20"/>
                <w:lang w:val="en-GB"/>
              </w:rPr>
            </w:pPr>
            <w:r w:rsidRPr="00A31334">
              <w:rPr>
                <w:rFonts w:ascii="Arial" w:hAnsi="Arial" w:cs="Arial"/>
                <w:bCs/>
                <w:sz w:val="20"/>
                <w:szCs w:val="20"/>
                <w:lang w:val="en-GB"/>
              </w:rPr>
              <w:t>A.</w:t>
            </w:r>
            <w:r w:rsidR="00A4547A" w:rsidRPr="00A31334">
              <w:rPr>
                <w:rFonts w:ascii="Arial" w:hAnsi="Arial" w:cs="Arial"/>
                <w:bCs/>
                <w:sz w:val="20"/>
                <w:szCs w:val="20"/>
                <w:lang w:val="en-GB"/>
              </w:rPr>
              <w:t xml:space="preserve"> </w:t>
            </w:r>
            <w:r w:rsidRPr="00A31334">
              <w:rPr>
                <w:rFonts w:ascii="Arial" w:hAnsi="Arial" w:cs="Arial"/>
                <w:bCs/>
                <w:sz w:val="20"/>
                <w:szCs w:val="20"/>
                <w:lang w:val="en-GB"/>
              </w:rPr>
              <w:t>Attou</w:t>
            </w:r>
          </w:p>
        </w:tc>
        <w:tc>
          <w:tcPr>
            <w:tcW w:w="2268" w:type="dxa"/>
            <w:tcBorders>
              <w:top w:val="single" w:sz="4" w:space="0" w:color="auto"/>
              <w:left w:val="single" w:sz="4" w:space="0" w:color="auto"/>
              <w:bottom w:val="single" w:sz="4" w:space="0" w:color="auto"/>
              <w:right w:val="single" w:sz="4" w:space="0" w:color="auto"/>
            </w:tcBorders>
            <w:vAlign w:val="center"/>
            <w:tcPrChange w:id="21" w:author="Attou Abdelouahab" w:date="2016-02-26T15:58:00Z">
              <w:tcPr>
                <w:tcW w:w="2268" w:type="dxa"/>
                <w:tcBorders>
                  <w:top w:val="single" w:sz="4" w:space="0" w:color="auto"/>
                  <w:left w:val="single" w:sz="4" w:space="0" w:color="auto"/>
                  <w:bottom w:val="single" w:sz="4" w:space="0" w:color="auto"/>
                  <w:right w:val="single" w:sz="4" w:space="0" w:color="auto"/>
                </w:tcBorders>
                <w:vAlign w:val="center"/>
              </w:tcPr>
            </w:tcPrChange>
          </w:tcPr>
          <w:p w:rsidR="0073775E" w:rsidRPr="00A31334" w:rsidRDefault="00640609" w:rsidP="009F5C6A">
            <w:pPr>
              <w:jc w:val="center"/>
              <w:rPr>
                <w:rFonts w:ascii="Arial" w:hAnsi="Arial" w:cs="Arial"/>
                <w:sz w:val="20"/>
                <w:szCs w:val="20"/>
                <w:lang w:val="en-GB"/>
              </w:rPr>
            </w:pPr>
            <w:r>
              <w:rPr>
                <w:rFonts w:ascii="Arial" w:hAnsi="Arial" w:cs="Arial"/>
                <w:sz w:val="20"/>
                <w:szCs w:val="20"/>
                <w:lang w:val="en-GB"/>
              </w:rPr>
              <w:t>Project Leader</w:t>
            </w:r>
          </w:p>
        </w:tc>
        <w:tc>
          <w:tcPr>
            <w:tcW w:w="3260" w:type="dxa"/>
            <w:tcBorders>
              <w:top w:val="single" w:sz="4" w:space="0" w:color="auto"/>
              <w:left w:val="single" w:sz="4" w:space="0" w:color="auto"/>
              <w:bottom w:val="single" w:sz="4" w:space="0" w:color="auto"/>
              <w:right w:val="single" w:sz="4" w:space="0" w:color="auto"/>
            </w:tcBorders>
            <w:tcPrChange w:id="22" w:author="Attou Abdelouahab" w:date="2016-02-26T15:58:00Z">
              <w:tcPr>
                <w:tcW w:w="3260" w:type="dxa"/>
                <w:tcBorders>
                  <w:top w:val="single" w:sz="4" w:space="0" w:color="auto"/>
                  <w:left w:val="single" w:sz="4" w:space="0" w:color="auto"/>
                  <w:bottom w:val="single" w:sz="4" w:space="0" w:color="auto"/>
                  <w:right w:val="single" w:sz="4" w:space="0" w:color="auto"/>
                </w:tcBorders>
              </w:tcPr>
            </w:tcPrChange>
          </w:tcPr>
          <w:p w:rsidR="004033C1" w:rsidRPr="00A31334" w:rsidRDefault="004033C1" w:rsidP="00AF7C7C">
            <w:pPr>
              <w:spacing w:after="0" w:line="240" w:lineRule="auto"/>
              <w:ind w:left="74"/>
              <w:jc w:val="center"/>
              <w:rPr>
                <w:rFonts w:ascii="Arial" w:hAnsi="Arial" w:cs="Arial"/>
                <w:sz w:val="20"/>
                <w:szCs w:val="20"/>
                <w:lang w:val="en-GB"/>
              </w:rPr>
            </w:pPr>
          </w:p>
        </w:tc>
      </w:tr>
    </w:tbl>
    <w:p w:rsidR="00A102FA" w:rsidRDefault="00A102FA" w:rsidP="00B26336">
      <w:pPr>
        <w:pStyle w:val="Corpsdetexte"/>
        <w:ind w:left="0"/>
      </w:pPr>
    </w:p>
    <w:p w:rsidR="00FC5654" w:rsidRDefault="00FC5654" w:rsidP="00B26336">
      <w:pPr>
        <w:pStyle w:val="Corpsdetexte"/>
        <w:ind w:left="0"/>
      </w:pPr>
    </w:p>
    <w:p w:rsidR="00FC5654" w:rsidRPr="00FC5654" w:rsidRDefault="00FC5654" w:rsidP="00FC5654">
      <w:pPr>
        <w:spacing w:after="20" w:line="240" w:lineRule="auto"/>
        <w:jc w:val="center"/>
        <w:rPr>
          <w:rFonts w:ascii="Arial" w:hAnsi="Arial" w:cs="Arial"/>
          <w:b/>
          <w:sz w:val="18"/>
          <w:szCs w:val="18"/>
        </w:rPr>
      </w:pPr>
      <w:r w:rsidRPr="00FC5654">
        <w:rPr>
          <w:rFonts w:ascii="Arial" w:hAnsi="Arial" w:cs="Arial"/>
          <w:b/>
          <w:sz w:val="18"/>
          <w:szCs w:val="18"/>
        </w:rPr>
        <w:t>VIATTECH Q&amp;S</w:t>
      </w:r>
    </w:p>
    <w:p w:rsidR="00FC5654" w:rsidRPr="00B26336" w:rsidRDefault="00FC5654" w:rsidP="00FC5654">
      <w:pPr>
        <w:spacing w:after="20" w:line="240" w:lineRule="auto"/>
        <w:jc w:val="center"/>
        <w:rPr>
          <w:rFonts w:ascii="Arial" w:hAnsi="Arial" w:cs="Arial"/>
          <w:sz w:val="18"/>
          <w:szCs w:val="18"/>
        </w:rPr>
      </w:pPr>
      <w:r w:rsidRPr="00B26336">
        <w:rPr>
          <w:rFonts w:ascii="Arial" w:hAnsi="Arial" w:cs="Arial"/>
          <w:sz w:val="18"/>
          <w:szCs w:val="18"/>
        </w:rPr>
        <w:t>Entreprise d’Ingénierie et de Conseil en Sûreté de Fonctionnement</w:t>
      </w:r>
    </w:p>
    <w:p w:rsidR="00FC5654" w:rsidRPr="00FC5654" w:rsidRDefault="00FC5654" w:rsidP="00FC5654">
      <w:pPr>
        <w:spacing w:after="20" w:line="240" w:lineRule="auto"/>
        <w:jc w:val="center"/>
        <w:rPr>
          <w:rFonts w:ascii="Arial" w:hAnsi="Arial" w:cs="Arial"/>
          <w:sz w:val="18"/>
          <w:szCs w:val="18"/>
        </w:rPr>
      </w:pPr>
      <w:r w:rsidRPr="00FC5654">
        <w:rPr>
          <w:rFonts w:ascii="Arial" w:hAnsi="Arial" w:cs="Arial"/>
          <w:sz w:val="18"/>
          <w:szCs w:val="18"/>
        </w:rPr>
        <w:t>Boulevard du Midi 25-27</w:t>
      </w:r>
      <w:r w:rsidR="00182988">
        <w:rPr>
          <w:rFonts w:ascii="Arial" w:hAnsi="Arial" w:cs="Arial"/>
          <w:sz w:val="18"/>
          <w:szCs w:val="18"/>
        </w:rPr>
        <w:t xml:space="preserve"> (Et.3)</w:t>
      </w:r>
      <w:r w:rsidRPr="00FC5654">
        <w:rPr>
          <w:rFonts w:ascii="Arial" w:hAnsi="Arial" w:cs="Arial"/>
          <w:sz w:val="18"/>
          <w:szCs w:val="18"/>
        </w:rPr>
        <w:t>, B-1000 Brussels (</w:t>
      </w:r>
      <w:proofErr w:type="spellStart"/>
      <w:r w:rsidRPr="00FC5654">
        <w:rPr>
          <w:rFonts w:ascii="Arial" w:hAnsi="Arial" w:cs="Arial"/>
          <w:sz w:val="18"/>
          <w:szCs w:val="18"/>
        </w:rPr>
        <w:t>Belgium</w:t>
      </w:r>
      <w:proofErr w:type="spellEnd"/>
      <w:r w:rsidRPr="00FC5654">
        <w:rPr>
          <w:rFonts w:ascii="Arial" w:hAnsi="Arial" w:cs="Arial"/>
          <w:sz w:val="18"/>
          <w:szCs w:val="18"/>
        </w:rPr>
        <w:t>)</w:t>
      </w:r>
    </w:p>
    <w:p w:rsidR="00FC5654" w:rsidRPr="00FC5654" w:rsidRDefault="00A04E29" w:rsidP="00FC5654">
      <w:pPr>
        <w:spacing w:after="20" w:line="240" w:lineRule="auto"/>
        <w:jc w:val="center"/>
        <w:rPr>
          <w:rFonts w:ascii="Arial" w:hAnsi="Arial" w:cs="Arial"/>
          <w:sz w:val="18"/>
          <w:szCs w:val="18"/>
          <w:lang w:val="en-US"/>
        </w:rPr>
      </w:pPr>
      <w:r w:rsidRPr="007F226C">
        <w:rPr>
          <w:rFonts w:ascii="Arial" w:hAnsi="Arial" w:cs="Arial"/>
          <w:sz w:val="18"/>
          <w:szCs w:val="18"/>
          <w:lang w:val="en-US"/>
        </w:rPr>
        <w:t>Pho</w:t>
      </w:r>
      <w:r>
        <w:rPr>
          <w:rFonts w:ascii="Arial" w:hAnsi="Arial" w:cs="Arial"/>
          <w:sz w:val="18"/>
          <w:szCs w:val="18"/>
          <w:lang w:val="en-US"/>
        </w:rPr>
        <w:t>ne</w:t>
      </w:r>
      <w:r w:rsidR="00A102FA">
        <w:rPr>
          <w:rFonts w:ascii="Arial" w:hAnsi="Arial" w:cs="Arial"/>
          <w:sz w:val="18"/>
          <w:szCs w:val="18"/>
          <w:lang w:val="en-US"/>
        </w:rPr>
        <w:t xml:space="preserve">: +32 (0)2 808 48 46 - </w:t>
      </w:r>
      <w:r w:rsidR="00FC5654" w:rsidRPr="00FC5654">
        <w:rPr>
          <w:rFonts w:ascii="Arial" w:hAnsi="Arial" w:cs="Arial"/>
          <w:sz w:val="18"/>
          <w:szCs w:val="18"/>
          <w:lang w:val="en-US"/>
        </w:rPr>
        <w:t xml:space="preserve">Fax: </w:t>
      </w:r>
      <w:r w:rsidR="00D61C7D">
        <w:rPr>
          <w:rFonts w:ascii="Arial" w:hAnsi="Arial" w:cs="Arial"/>
          <w:sz w:val="18"/>
          <w:szCs w:val="18"/>
          <w:lang w:val="en-US"/>
        </w:rPr>
        <w:t>+32 (</w:t>
      </w:r>
      <w:r w:rsidR="00FC5654" w:rsidRPr="00FC5654">
        <w:rPr>
          <w:rFonts w:ascii="Arial" w:hAnsi="Arial" w:cs="Arial"/>
          <w:sz w:val="18"/>
          <w:szCs w:val="18"/>
          <w:lang w:val="en-US"/>
        </w:rPr>
        <w:t>0</w:t>
      </w:r>
      <w:r w:rsidR="00D61C7D">
        <w:rPr>
          <w:rFonts w:ascii="Arial" w:hAnsi="Arial" w:cs="Arial"/>
          <w:sz w:val="18"/>
          <w:szCs w:val="18"/>
          <w:lang w:val="en-US"/>
        </w:rPr>
        <w:t>)</w:t>
      </w:r>
      <w:r w:rsidR="00FC5654" w:rsidRPr="00FC5654">
        <w:rPr>
          <w:rFonts w:ascii="Arial" w:hAnsi="Arial" w:cs="Arial"/>
          <w:sz w:val="18"/>
          <w:szCs w:val="18"/>
          <w:lang w:val="en-US"/>
        </w:rPr>
        <w:t>2 410 45 20 - TVA BE 0820.761.936 - E-mail: contact@viattech.com</w:t>
      </w:r>
    </w:p>
    <w:p w:rsidR="00FC5654" w:rsidRPr="00FC5654" w:rsidRDefault="00303BA6" w:rsidP="00FC5654">
      <w:pPr>
        <w:pStyle w:val="Corpsdetexte"/>
        <w:ind w:left="0"/>
        <w:jc w:val="center"/>
        <w:rPr>
          <w:sz w:val="18"/>
          <w:szCs w:val="18"/>
        </w:rPr>
      </w:pPr>
      <w:hyperlink r:id="rId9" w:history="1">
        <w:r w:rsidR="00FC5654" w:rsidRPr="00FC5654">
          <w:rPr>
            <w:rStyle w:val="Lienhypertexte"/>
            <w:color w:val="auto"/>
            <w:sz w:val="18"/>
            <w:szCs w:val="18"/>
            <w:u w:val="none"/>
          </w:rPr>
          <w:t>http://www.viattech.com</w:t>
        </w:r>
      </w:hyperlink>
    </w:p>
    <w:p w:rsidR="00FC5654" w:rsidRDefault="00FC5654" w:rsidP="000D1311">
      <w:pPr>
        <w:pStyle w:val="Corpsdetexte"/>
        <w:sectPr w:rsidR="00FC5654" w:rsidSect="00F2299F">
          <w:headerReference w:type="default" r:id="rId10"/>
          <w:footerReference w:type="default" r:id="rId11"/>
          <w:headerReference w:type="first" r:id="rId12"/>
          <w:footerReference w:type="first" r:id="rId13"/>
          <w:type w:val="continuous"/>
          <w:pgSz w:w="11907" w:h="16839" w:code="9"/>
          <w:pgMar w:top="1417" w:right="1417" w:bottom="1417" w:left="1417" w:header="708" w:footer="708" w:gutter="0"/>
          <w:cols w:space="708"/>
          <w:titlePg/>
          <w:docGrid w:linePitch="360"/>
        </w:sectPr>
      </w:pPr>
    </w:p>
    <w:bookmarkEnd w:id="5"/>
    <w:p w:rsidR="00F34917" w:rsidRPr="00A04E29" w:rsidRDefault="00C03877" w:rsidP="005E35F2">
      <w:pPr>
        <w:pStyle w:val="TM1"/>
        <w:tabs>
          <w:tab w:val="clear" w:pos="993"/>
          <w:tab w:val="left" w:pos="567"/>
        </w:tabs>
        <w:spacing w:before="360" w:after="240"/>
        <w:rPr>
          <w:smallCaps w:val="0"/>
          <w:noProof w:val="0"/>
          <w:color w:val="002060"/>
          <w:spacing w:val="5"/>
          <w:kern w:val="28"/>
          <w:sz w:val="28"/>
          <w:szCs w:val="28"/>
          <w:lang w:val="en-US" w:eastAsia="en-US"/>
        </w:rPr>
      </w:pPr>
      <w:r w:rsidRPr="00A04E29">
        <w:rPr>
          <w:smallCaps w:val="0"/>
          <w:noProof w:val="0"/>
          <w:color w:val="002060"/>
          <w:spacing w:val="5"/>
          <w:kern w:val="28"/>
          <w:sz w:val="28"/>
          <w:szCs w:val="28"/>
          <w:lang w:val="en-US" w:eastAsia="en-US"/>
        </w:rPr>
        <w:lastRenderedPageBreak/>
        <w:t>Amendement Record</w:t>
      </w:r>
    </w:p>
    <w:tbl>
      <w:tblPr>
        <w:tblW w:w="9072"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843"/>
        <w:gridCol w:w="1276"/>
        <w:gridCol w:w="1276"/>
        <w:gridCol w:w="850"/>
        <w:gridCol w:w="3827"/>
      </w:tblGrid>
      <w:tr w:rsidR="00065028" w:rsidRPr="00A04E29" w:rsidTr="00A235F5">
        <w:tc>
          <w:tcPr>
            <w:tcW w:w="1843" w:type="dxa"/>
            <w:shd w:val="clear" w:color="auto" w:fill="F2F2F2" w:themeFill="background1" w:themeFillShade="F2"/>
            <w:vAlign w:val="center"/>
          </w:tcPr>
          <w:p w:rsidR="00065028" w:rsidRPr="00845ACA" w:rsidRDefault="00065028" w:rsidP="00810FB0">
            <w:pPr>
              <w:spacing w:before="60" w:after="60"/>
              <w:jc w:val="center"/>
              <w:rPr>
                <w:rFonts w:ascii="Arial" w:hAnsi="Arial" w:cs="Arial"/>
                <w:bCs/>
                <w:sz w:val="20"/>
                <w:szCs w:val="20"/>
                <w:lang w:val="en-US"/>
              </w:rPr>
            </w:pPr>
            <w:r w:rsidRPr="00845ACA">
              <w:rPr>
                <w:rFonts w:ascii="Arial" w:hAnsi="Arial" w:cs="Arial"/>
                <w:bCs/>
                <w:sz w:val="20"/>
                <w:szCs w:val="20"/>
                <w:lang w:val="en-US"/>
              </w:rPr>
              <w:t>Aut</w:t>
            </w:r>
            <w:r w:rsidR="00810FB0" w:rsidRPr="00845ACA">
              <w:rPr>
                <w:rFonts w:ascii="Arial" w:hAnsi="Arial" w:cs="Arial"/>
                <w:bCs/>
                <w:sz w:val="20"/>
                <w:szCs w:val="20"/>
                <w:lang w:val="en-US"/>
              </w:rPr>
              <w:t>hor</w:t>
            </w:r>
          </w:p>
        </w:tc>
        <w:tc>
          <w:tcPr>
            <w:tcW w:w="1276" w:type="dxa"/>
            <w:shd w:val="clear" w:color="auto" w:fill="F2F2F2" w:themeFill="background1" w:themeFillShade="F2"/>
            <w:vAlign w:val="center"/>
          </w:tcPr>
          <w:p w:rsidR="00065028" w:rsidRPr="00845ACA" w:rsidRDefault="00065028" w:rsidP="0013730F">
            <w:pPr>
              <w:spacing w:before="60" w:after="60"/>
              <w:jc w:val="center"/>
              <w:rPr>
                <w:rFonts w:ascii="Arial" w:hAnsi="Arial" w:cs="Arial"/>
                <w:bCs/>
                <w:sz w:val="20"/>
                <w:szCs w:val="20"/>
                <w:lang w:val="en-US"/>
              </w:rPr>
            </w:pPr>
            <w:r w:rsidRPr="00845ACA">
              <w:rPr>
                <w:rFonts w:ascii="Arial" w:hAnsi="Arial" w:cs="Arial"/>
                <w:bCs/>
                <w:sz w:val="20"/>
                <w:szCs w:val="20"/>
                <w:lang w:val="en-US"/>
              </w:rPr>
              <w:t>Version</w:t>
            </w:r>
          </w:p>
        </w:tc>
        <w:tc>
          <w:tcPr>
            <w:tcW w:w="1276" w:type="dxa"/>
            <w:shd w:val="clear" w:color="auto" w:fill="F2F2F2" w:themeFill="background1" w:themeFillShade="F2"/>
            <w:vAlign w:val="center"/>
          </w:tcPr>
          <w:p w:rsidR="00065028" w:rsidRPr="00845ACA" w:rsidRDefault="00065028" w:rsidP="0013730F">
            <w:pPr>
              <w:spacing w:before="60" w:after="60"/>
              <w:jc w:val="center"/>
              <w:rPr>
                <w:rFonts w:ascii="Arial" w:hAnsi="Arial" w:cs="Arial"/>
                <w:bCs/>
                <w:sz w:val="20"/>
                <w:szCs w:val="20"/>
                <w:lang w:val="en-US"/>
              </w:rPr>
            </w:pPr>
            <w:r w:rsidRPr="00845ACA">
              <w:rPr>
                <w:rFonts w:ascii="Arial" w:hAnsi="Arial" w:cs="Arial"/>
                <w:bCs/>
                <w:sz w:val="20"/>
                <w:szCs w:val="20"/>
                <w:lang w:val="en-US"/>
              </w:rPr>
              <w:t>Date</w:t>
            </w:r>
          </w:p>
        </w:tc>
        <w:tc>
          <w:tcPr>
            <w:tcW w:w="850" w:type="dxa"/>
            <w:shd w:val="clear" w:color="auto" w:fill="F2F2F2" w:themeFill="background1" w:themeFillShade="F2"/>
            <w:vAlign w:val="center"/>
          </w:tcPr>
          <w:p w:rsidR="00065028" w:rsidRPr="00845ACA" w:rsidRDefault="00065028" w:rsidP="0013730F">
            <w:pPr>
              <w:spacing w:before="60" w:after="60"/>
              <w:jc w:val="center"/>
              <w:rPr>
                <w:rFonts w:ascii="Arial" w:hAnsi="Arial" w:cs="Arial"/>
                <w:bCs/>
                <w:sz w:val="20"/>
                <w:szCs w:val="20"/>
                <w:lang w:val="en-US"/>
              </w:rPr>
            </w:pPr>
            <w:r w:rsidRPr="00845ACA">
              <w:rPr>
                <w:rFonts w:ascii="Arial" w:hAnsi="Arial" w:cs="Arial"/>
                <w:bCs/>
                <w:sz w:val="20"/>
                <w:szCs w:val="20"/>
                <w:lang w:val="en-US"/>
              </w:rPr>
              <w:t>§</w:t>
            </w:r>
          </w:p>
        </w:tc>
        <w:tc>
          <w:tcPr>
            <w:tcW w:w="3827" w:type="dxa"/>
            <w:shd w:val="clear" w:color="auto" w:fill="F2F2F2" w:themeFill="background1" w:themeFillShade="F2"/>
            <w:vAlign w:val="center"/>
          </w:tcPr>
          <w:p w:rsidR="00065028" w:rsidRPr="00845ACA" w:rsidRDefault="00065028" w:rsidP="0013730F">
            <w:pPr>
              <w:spacing w:before="60" w:after="60"/>
              <w:jc w:val="center"/>
              <w:rPr>
                <w:rFonts w:ascii="Arial" w:hAnsi="Arial" w:cs="Arial"/>
                <w:bCs/>
                <w:sz w:val="20"/>
                <w:szCs w:val="20"/>
                <w:lang w:val="en-US"/>
              </w:rPr>
            </w:pPr>
            <w:r w:rsidRPr="00845ACA">
              <w:rPr>
                <w:rFonts w:ascii="Arial" w:hAnsi="Arial" w:cs="Arial"/>
                <w:bCs/>
                <w:sz w:val="20"/>
                <w:szCs w:val="20"/>
                <w:lang w:val="en-US"/>
              </w:rPr>
              <w:t>Modifications</w:t>
            </w:r>
          </w:p>
        </w:tc>
      </w:tr>
      <w:tr w:rsidR="00065028" w:rsidRPr="00B26336" w:rsidTr="00A235F5">
        <w:tc>
          <w:tcPr>
            <w:tcW w:w="1843" w:type="dxa"/>
            <w:vAlign w:val="center"/>
          </w:tcPr>
          <w:p w:rsidR="00065028" w:rsidRPr="00845ACA" w:rsidRDefault="00B723FD" w:rsidP="0013730F">
            <w:pPr>
              <w:pStyle w:val="Paragraphedeliste1"/>
              <w:spacing w:before="60" w:after="60"/>
              <w:ind w:left="0"/>
              <w:rPr>
                <w:rFonts w:ascii="Arial" w:hAnsi="Arial" w:cs="Arial"/>
                <w:sz w:val="20"/>
                <w:szCs w:val="20"/>
                <w:lang w:val="en-US"/>
              </w:rPr>
            </w:pPr>
            <w:r w:rsidRPr="00845ACA">
              <w:rPr>
                <w:rFonts w:ascii="Arial" w:hAnsi="Arial" w:cs="Arial"/>
                <w:sz w:val="20"/>
                <w:szCs w:val="20"/>
                <w:lang w:val="en-US"/>
              </w:rPr>
              <w:t>P.</w:t>
            </w:r>
            <w:r w:rsidR="001445B5" w:rsidRPr="00845ACA">
              <w:rPr>
                <w:rFonts w:ascii="Arial" w:hAnsi="Arial" w:cs="Arial"/>
                <w:sz w:val="20"/>
                <w:szCs w:val="20"/>
                <w:lang w:val="en-US"/>
              </w:rPr>
              <w:t>Vin</w:t>
            </w:r>
          </w:p>
        </w:tc>
        <w:tc>
          <w:tcPr>
            <w:tcW w:w="1276" w:type="dxa"/>
            <w:vAlign w:val="center"/>
          </w:tcPr>
          <w:p w:rsidR="00065028" w:rsidRPr="00845ACA" w:rsidRDefault="00065028" w:rsidP="0029688F">
            <w:pPr>
              <w:spacing w:before="60" w:after="60"/>
              <w:jc w:val="center"/>
              <w:rPr>
                <w:rFonts w:ascii="Arial" w:hAnsi="Arial" w:cs="Arial"/>
                <w:sz w:val="20"/>
                <w:szCs w:val="20"/>
                <w:lang w:val="en-US"/>
              </w:rPr>
            </w:pPr>
            <w:r w:rsidRPr="00845ACA">
              <w:rPr>
                <w:rFonts w:ascii="Arial" w:hAnsi="Arial" w:cs="Arial"/>
                <w:sz w:val="20"/>
                <w:szCs w:val="20"/>
                <w:lang w:val="en-US"/>
              </w:rPr>
              <w:t>1.0</w:t>
            </w:r>
            <w:r w:rsidR="00A235F5">
              <w:rPr>
                <w:rFonts w:ascii="Arial" w:hAnsi="Arial" w:cs="Arial"/>
                <w:sz w:val="20"/>
                <w:szCs w:val="20"/>
                <w:lang w:val="en-US"/>
              </w:rPr>
              <w:t xml:space="preserve"> draft A</w:t>
            </w:r>
          </w:p>
        </w:tc>
        <w:tc>
          <w:tcPr>
            <w:tcW w:w="1276" w:type="dxa"/>
            <w:vAlign w:val="center"/>
          </w:tcPr>
          <w:p w:rsidR="00065028" w:rsidRPr="00845ACA" w:rsidRDefault="00A23835" w:rsidP="00A23835">
            <w:pPr>
              <w:spacing w:before="60" w:after="60"/>
              <w:jc w:val="center"/>
              <w:rPr>
                <w:rFonts w:ascii="Arial" w:hAnsi="Arial" w:cs="Arial"/>
                <w:sz w:val="20"/>
                <w:szCs w:val="20"/>
                <w:lang w:val="en-US"/>
              </w:rPr>
            </w:pPr>
            <w:r>
              <w:rPr>
                <w:rFonts w:ascii="Arial" w:hAnsi="Arial" w:cs="Arial"/>
                <w:sz w:val="20"/>
                <w:szCs w:val="20"/>
                <w:lang w:val="en-US"/>
              </w:rPr>
              <w:t>02</w:t>
            </w:r>
            <w:r w:rsidR="00EC268C" w:rsidRPr="00845ACA">
              <w:rPr>
                <w:rFonts w:ascii="Arial" w:hAnsi="Arial" w:cs="Arial"/>
                <w:sz w:val="20"/>
                <w:szCs w:val="20"/>
                <w:lang w:val="en-US"/>
              </w:rPr>
              <w:t>/0</w:t>
            </w:r>
            <w:r>
              <w:rPr>
                <w:rFonts w:ascii="Arial" w:hAnsi="Arial" w:cs="Arial"/>
                <w:sz w:val="20"/>
                <w:szCs w:val="20"/>
                <w:lang w:val="en-US"/>
              </w:rPr>
              <w:t>9</w:t>
            </w:r>
            <w:r w:rsidR="00EC268C" w:rsidRPr="00845ACA">
              <w:rPr>
                <w:rFonts w:ascii="Arial" w:hAnsi="Arial" w:cs="Arial"/>
                <w:sz w:val="20"/>
                <w:szCs w:val="20"/>
                <w:lang w:val="en-US"/>
              </w:rPr>
              <w:t>/201</w:t>
            </w:r>
            <w:r w:rsidR="00A0641D">
              <w:rPr>
                <w:rFonts w:ascii="Arial" w:hAnsi="Arial" w:cs="Arial"/>
                <w:sz w:val="20"/>
                <w:szCs w:val="20"/>
                <w:lang w:val="en-US"/>
              </w:rPr>
              <w:t>4</w:t>
            </w:r>
          </w:p>
        </w:tc>
        <w:tc>
          <w:tcPr>
            <w:tcW w:w="850" w:type="dxa"/>
            <w:vAlign w:val="center"/>
          </w:tcPr>
          <w:p w:rsidR="00065028" w:rsidRPr="00845ACA" w:rsidRDefault="00A0641D" w:rsidP="0029688F">
            <w:pPr>
              <w:spacing w:before="60" w:after="60"/>
              <w:jc w:val="center"/>
              <w:rPr>
                <w:rFonts w:ascii="Arial" w:hAnsi="Arial" w:cs="Arial"/>
                <w:sz w:val="20"/>
                <w:szCs w:val="20"/>
                <w:lang w:val="en-US"/>
              </w:rPr>
            </w:pPr>
            <w:r>
              <w:rPr>
                <w:rFonts w:ascii="Arial" w:hAnsi="Arial" w:cs="Arial"/>
                <w:sz w:val="20"/>
                <w:szCs w:val="20"/>
                <w:lang w:val="en-US"/>
              </w:rPr>
              <w:t>All</w:t>
            </w:r>
          </w:p>
        </w:tc>
        <w:tc>
          <w:tcPr>
            <w:tcW w:w="3827" w:type="dxa"/>
            <w:vAlign w:val="center"/>
          </w:tcPr>
          <w:p w:rsidR="00065028" w:rsidRPr="00845ACA" w:rsidRDefault="00810FB0" w:rsidP="00A235F5">
            <w:pPr>
              <w:spacing w:before="60" w:after="60"/>
              <w:rPr>
                <w:rFonts w:ascii="Arial" w:hAnsi="Arial" w:cs="Arial"/>
                <w:sz w:val="20"/>
                <w:szCs w:val="20"/>
                <w:lang w:val="en-US"/>
              </w:rPr>
            </w:pPr>
            <w:r w:rsidRPr="00845ACA">
              <w:rPr>
                <w:rFonts w:ascii="Arial" w:hAnsi="Arial" w:cs="Arial"/>
                <w:sz w:val="20"/>
                <w:szCs w:val="20"/>
                <w:lang w:val="en-US"/>
              </w:rPr>
              <w:t>First version</w:t>
            </w:r>
            <w:r w:rsidR="00367A22">
              <w:rPr>
                <w:rFonts w:ascii="Arial" w:hAnsi="Arial" w:cs="Arial"/>
                <w:sz w:val="20"/>
                <w:szCs w:val="20"/>
                <w:lang w:val="en-US"/>
              </w:rPr>
              <w:t xml:space="preserve"> for</w:t>
            </w:r>
            <w:r w:rsidR="00A235F5">
              <w:rPr>
                <w:rFonts w:ascii="Arial" w:hAnsi="Arial" w:cs="Arial"/>
                <w:sz w:val="20"/>
                <w:szCs w:val="20"/>
                <w:lang w:val="en-US"/>
              </w:rPr>
              <w:t xml:space="preserve"> internal review.</w:t>
            </w:r>
          </w:p>
        </w:tc>
      </w:tr>
      <w:tr w:rsidR="00031273" w:rsidRPr="00640609" w:rsidTr="00A235F5">
        <w:tc>
          <w:tcPr>
            <w:tcW w:w="1843" w:type="dxa"/>
            <w:vAlign w:val="center"/>
          </w:tcPr>
          <w:p w:rsidR="00031273" w:rsidRDefault="00031273" w:rsidP="00376F9B">
            <w:pPr>
              <w:pStyle w:val="Paragraphedeliste1"/>
              <w:spacing w:before="60" w:after="60"/>
              <w:ind w:left="0"/>
              <w:rPr>
                <w:rFonts w:ascii="Arial" w:hAnsi="Arial" w:cs="Arial"/>
                <w:sz w:val="20"/>
                <w:szCs w:val="20"/>
                <w:lang w:val="en-US"/>
              </w:rPr>
            </w:pPr>
            <w:r>
              <w:rPr>
                <w:rFonts w:ascii="Arial" w:hAnsi="Arial" w:cs="Arial"/>
                <w:sz w:val="20"/>
                <w:szCs w:val="20"/>
                <w:lang w:val="en-US"/>
              </w:rPr>
              <w:t>P.Vin</w:t>
            </w:r>
          </w:p>
        </w:tc>
        <w:tc>
          <w:tcPr>
            <w:tcW w:w="1276" w:type="dxa"/>
            <w:vAlign w:val="center"/>
          </w:tcPr>
          <w:p w:rsidR="00031273" w:rsidRDefault="00031273" w:rsidP="00376F9B">
            <w:pPr>
              <w:spacing w:before="60" w:after="60"/>
              <w:jc w:val="center"/>
              <w:rPr>
                <w:rFonts w:ascii="Arial" w:hAnsi="Arial" w:cs="Arial"/>
                <w:sz w:val="20"/>
                <w:szCs w:val="20"/>
                <w:lang w:val="en-US"/>
              </w:rPr>
            </w:pPr>
            <w:r>
              <w:rPr>
                <w:rFonts w:ascii="Arial" w:hAnsi="Arial" w:cs="Arial"/>
                <w:sz w:val="20"/>
                <w:szCs w:val="20"/>
                <w:lang w:val="en-US"/>
              </w:rPr>
              <w:t>1.0 draft B</w:t>
            </w:r>
          </w:p>
        </w:tc>
        <w:tc>
          <w:tcPr>
            <w:tcW w:w="1276" w:type="dxa"/>
            <w:vAlign w:val="center"/>
          </w:tcPr>
          <w:p w:rsidR="00031273" w:rsidRDefault="00031273" w:rsidP="00376F9B">
            <w:pPr>
              <w:spacing w:before="60" w:after="60"/>
              <w:jc w:val="center"/>
              <w:rPr>
                <w:rFonts w:ascii="Arial" w:hAnsi="Arial" w:cs="Arial"/>
                <w:sz w:val="20"/>
                <w:szCs w:val="20"/>
                <w:lang w:val="en-US"/>
              </w:rPr>
            </w:pPr>
            <w:r>
              <w:rPr>
                <w:rFonts w:ascii="Arial" w:hAnsi="Arial" w:cs="Arial"/>
                <w:sz w:val="20"/>
                <w:szCs w:val="20"/>
                <w:lang w:val="en-US"/>
              </w:rPr>
              <w:t>26/01/2015</w:t>
            </w:r>
          </w:p>
        </w:tc>
        <w:tc>
          <w:tcPr>
            <w:tcW w:w="850" w:type="dxa"/>
            <w:vAlign w:val="center"/>
          </w:tcPr>
          <w:p w:rsidR="00031273" w:rsidRDefault="00031273" w:rsidP="00376F9B">
            <w:pPr>
              <w:spacing w:before="60" w:after="60"/>
              <w:jc w:val="center"/>
              <w:rPr>
                <w:rFonts w:ascii="Arial" w:hAnsi="Arial" w:cs="Arial"/>
                <w:sz w:val="20"/>
                <w:szCs w:val="20"/>
                <w:lang w:val="en-US"/>
              </w:rPr>
            </w:pPr>
            <w:r>
              <w:rPr>
                <w:rFonts w:ascii="Arial" w:hAnsi="Arial" w:cs="Arial"/>
                <w:sz w:val="20"/>
                <w:szCs w:val="20"/>
                <w:lang w:val="en-US"/>
              </w:rPr>
              <w:t>All</w:t>
            </w:r>
          </w:p>
        </w:tc>
        <w:tc>
          <w:tcPr>
            <w:tcW w:w="3827" w:type="dxa"/>
            <w:vAlign w:val="center"/>
          </w:tcPr>
          <w:p w:rsidR="00031273" w:rsidRPr="00B26336" w:rsidRDefault="00031273" w:rsidP="00376F9B">
            <w:pPr>
              <w:spacing w:before="60" w:after="60"/>
              <w:rPr>
                <w:rFonts w:ascii="Arial" w:hAnsi="Arial" w:cs="Arial"/>
                <w:sz w:val="20"/>
                <w:szCs w:val="20"/>
                <w:lang w:val="en-US"/>
              </w:rPr>
            </w:pPr>
            <w:r w:rsidRPr="00B26336">
              <w:rPr>
                <w:rFonts w:ascii="Arial" w:hAnsi="Arial" w:cs="Arial"/>
                <w:sz w:val="20"/>
                <w:szCs w:val="20"/>
                <w:lang w:val="en-US"/>
              </w:rPr>
              <w:t>Reviewed by A.</w:t>
            </w:r>
            <w:r w:rsidR="00640609" w:rsidRPr="00B26336">
              <w:rPr>
                <w:rFonts w:ascii="Arial" w:hAnsi="Arial" w:cs="Arial"/>
                <w:sz w:val="20"/>
                <w:szCs w:val="20"/>
                <w:lang w:val="en-US"/>
              </w:rPr>
              <w:t xml:space="preserve"> </w:t>
            </w:r>
            <w:r w:rsidRPr="00B26336">
              <w:rPr>
                <w:rFonts w:ascii="Arial" w:hAnsi="Arial" w:cs="Arial"/>
                <w:sz w:val="20"/>
                <w:szCs w:val="20"/>
                <w:lang w:val="en-US"/>
              </w:rPr>
              <w:t>Bennis</w:t>
            </w:r>
            <w:r w:rsidR="00640609" w:rsidRPr="00B26336">
              <w:rPr>
                <w:rFonts w:ascii="Arial" w:hAnsi="Arial" w:cs="Arial"/>
                <w:sz w:val="20"/>
                <w:szCs w:val="20"/>
                <w:lang w:val="en-US"/>
              </w:rPr>
              <w:t>.</w:t>
            </w:r>
          </w:p>
        </w:tc>
      </w:tr>
      <w:tr w:rsidR="00440CA0" w:rsidRPr="00B26336" w:rsidTr="00A235F5">
        <w:tc>
          <w:tcPr>
            <w:tcW w:w="1843" w:type="dxa"/>
            <w:vAlign w:val="center"/>
          </w:tcPr>
          <w:p w:rsidR="00440CA0" w:rsidRPr="00845ACA" w:rsidRDefault="00031273" w:rsidP="00376F9B">
            <w:pPr>
              <w:pStyle w:val="Paragraphedeliste1"/>
              <w:spacing w:before="60" w:after="60"/>
              <w:ind w:left="0"/>
              <w:rPr>
                <w:rFonts w:ascii="Arial" w:hAnsi="Arial" w:cs="Arial"/>
                <w:sz w:val="20"/>
                <w:szCs w:val="20"/>
                <w:lang w:val="en-US"/>
              </w:rPr>
            </w:pPr>
            <w:r>
              <w:rPr>
                <w:rFonts w:ascii="Arial" w:hAnsi="Arial" w:cs="Arial"/>
                <w:sz w:val="20"/>
                <w:szCs w:val="20"/>
                <w:lang w:val="en-US"/>
              </w:rPr>
              <w:t>P.Vin</w:t>
            </w:r>
          </w:p>
        </w:tc>
        <w:tc>
          <w:tcPr>
            <w:tcW w:w="1276" w:type="dxa"/>
            <w:vAlign w:val="center"/>
          </w:tcPr>
          <w:p w:rsidR="00440CA0" w:rsidRPr="00845ACA" w:rsidRDefault="00031273" w:rsidP="00376F9B">
            <w:pPr>
              <w:spacing w:before="60" w:after="60"/>
              <w:jc w:val="center"/>
              <w:rPr>
                <w:rFonts w:ascii="Arial" w:hAnsi="Arial" w:cs="Arial"/>
                <w:sz w:val="20"/>
                <w:szCs w:val="20"/>
                <w:lang w:val="en-US"/>
              </w:rPr>
            </w:pPr>
            <w:r>
              <w:rPr>
                <w:rFonts w:ascii="Arial" w:hAnsi="Arial" w:cs="Arial"/>
                <w:sz w:val="20"/>
                <w:szCs w:val="20"/>
                <w:lang w:val="en-US"/>
              </w:rPr>
              <w:t>1.0</w:t>
            </w:r>
          </w:p>
        </w:tc>
        <w:tc>
          <w:tcPr>
            <w:tcW w:w="1276" w:type="dxa"/>
            <w:vAlign w:val="center"/>
          </w:tcPr>
          <w:p w:rsidR="00440CA0" w:rsidRPr="00845ACA" w:rsidRDefault="00031273" w:rsidP="00376F9B">
            <w:pPr>
              <w:spacing w:before="60" w:after="60"/>
              <w:jc w:val="center"/>
              <w:rPr>
                <w:rFonts w:ascii="Arial" w:hAnsi="Arial" w:cs="Arial"/>
                <w:sz w:val="20"/>
                <w:szCs w:val="20"/>
                <w:lang w:val="en-US"/>
              </w:rPr>
            </w:pPr>
            <w:r>
              <w:rPr>
                <w:rFonts w:ascii="Arial" w:hAnsi="Arial" w:cs="Arial"/>
                <w:sz w:val="20"/>
                <w:szCs w:val="20"/>
                <w:lang w:val="en-US"/>
              </w:rPr>
              <w:t>05/02/2016</w:t>
            </w:r>
          </w:p>
        </w:tc>
        <w:tc>
          <w:tcPr>
            <w:tcW w:w="850" w:type="dxa"/>
            <w:vAlign w:val="center"/>
          </w:tcPr>
          <w:p w:rsidR="00440CA0" w:rsidRPr="00845ACA" w:rsidRDefault="00031273" w:rsidP="00376F9B">
            <w:pPr>
              <w:spacing w:before="60" w:after="60"/>
              <w:jc w:val="center"/>
              <w:rPr>
                <w:rFonts w:ascii="Arial" w:hAnsi="Arial" w:cs="Arial"/>
                <w:sz w:val="20"/>
                <w:szCs w:val="20"/>
                <w:lang w:val="en-US"/>
              </w:rPr>
            </w:pPr>
            <w:r>
              <w:rPr>
                <w:rFonts w:ascii="Arial" w:hAnsi="Arial" w:cs="Arial"/>
                <w:sz w:val="20"/>
                <w:szCs w:val="20"/>
                <w:lang w:val="en-US"/>
              </w:rPr>
              <w:t>All</w:t>
            </w:r>
          </w:p>
        </w:tc>
        <w:tc>
          <w:tcPr>
            <w:tcW w:w="3827" w:type="dxa"/>
            <w:vAlign w:val="center"/>
          </w:tcPr>
          <w:p w:rsidR="00440CA0" w:rsidRPr="00640609" w:rsidRDefault="00031273" w:rsidP="00376F9B">
            <w:pPr>
              <w:spacing w:before="60" w:after="60"/>
              <w:rPr>
                <w:rFonts w:ascii="Arial" w:hAnsi="Arial" w:cs="Arial"/>
                <w:sz w:val="20"/>
                <w:szCs w:val="20"/>
                <w:lang w:val="en-US"/>
              </w:rPr>
            </w:pPr>
            <w:r w:rsidRPr="00B26336">
              <w:rPr>
                <w:rFonts w:ascii="Arial" w:hAnsi="Arial" w:cs="Arial"/>
                <w:sz w:val="20"/>
                <w:szCs w:val="20"/>
                <w:lang w:val="en-US"/>
              </w:rPr>
              <w:t xml:space="preserve">Formal </w:t>
            </w:r>
            <w:r w:rsidR="00640609">
              <w:rPr>
                <w:rFonts w:ascii="Arial" w:hAnsi="Arial" w:cs="Arial"/>
                <w:sz w:val="20"/>
                <w:szCs w:val="20"/>
                <w:lang w:val="en-US"/>
              </w:rPr>
              <w:t>release of the document.</w:t>
            </w:r>
          </w:p>
        </w:tc>
      </w:tr>
    </w:tbl>
    <w:p w:rsidR="00A5469D" w:rsidRPr="006F71AC" w:rsidRDefault="00A5469D" w:rsidP="00A5469D">
      <w:pPr>
        <w:pStyle w:val="TM1"/>
        <w:tabs>
          <w:tab w:val="clear" w:pos="993"/>
          <w:tab w:val="left" w:pos="567"/>
        </w:tabs>
        <w:spacing w:before="360" w:after="240"/>
        <w:rPr>
          <w:smallCaps w:val="0"/>
          <w:noProof w:val="0"/>
          <w:color w:val="002060"/>
          <w:spacing w:val="5"/>
          <w:kern w:val="28"/>
          <w:sz w:val="28"/>
          <w:szCs w:val="28"/>
          <w:lang w:val="en-US" w:eastAsia="en-US"/>
        </w:rPr>
      </w:pPr>
      <w:bookmarkStart w:id="23" w:name="_Toc147036306"/>
      <w:bookmarkStart w:id="24" w:name="_Toc175125535"/>
      <w:bookmarkStart w:id="25" w:name="_Toc244962860"/>
      <w:r w:rsidRPr="006F71AC">
        <w:rPr>
          <w:smallCaps w:val="0"/>
          <w:noProof w:val="0"/>
          <w:color w:val="002060"/>
          <w:spacing w:val="5"/>
          <w:kern w:val="28"/>
          <w:sz w:val="28"/>
          <w:szCs w:val="28"/>
          <w:lang w:val="en-US" w:eastAsia="en-US"/>
        </w:rPr>
        <w:t>Confidentiality Clause</w:t>
      </w:r>
    </w:p>
    <w:p w:rsidR="00A5469D" w:rsidRPr="00A5469D" w:rsidRDefault="00A5469D" w:rsidP="00A5469D">
      <w:pPr>
        <w:pStyle w:val="Corps"/>
        <w:ind w:left="0"/>
        <w:rPr>
          <w:sz w:val="20"/>
          <w:szCs w:val="20"/>
        </w:rPr>
      </w:pPr>
      <w:r w:rsidRPr="00A5469D">
        <w:rPr>
          <w:sz w:val="20"/>
          <w:szCs w:val="20"/>
        </w:rPr>
        <w:t>This document shall not be reproduced, in whole or in part, or disclosed to any Party other than VIATTECH Q&amp;S SPRL and the Client, or those officially designated by them to evaluate documents, without the written permission of VIATTECH Q&amp;S SPRL.</w:t>
      </w:r>
    </w:p>
    <w:p w:rsidR="00A5469D" w:rsidRPr="00A5469D" w:rsidRDefault="00A5469D" w:rsidP="00A5469D">
      <w:pPr>
        <w:rPr>
          <w:lang w:val="en-GB"/>
        </w:rPr>
      </w:pPr>
    </w:p>
    <w:bookmarkEnd w:id="23"/>
    <w:bookmarkEnd w:id="24"/>
    <w:bookmarkEnd w:id="25"/>
    <w:p w:rsidR="00065028" w:rsidRPr="00F511BE" w:rsidRDefault="00065028" w:rsidP="003451CC">
      <w:pPr>
        <w:pStyle w:val="TM1"/>
        <w:pageBreakBefore/>
        <w:tabs>
          <w:tab w:val="clear" w:pos="993"/>
          <w:tab w:val="left" w:pos="567"/>
        </w:tabs>
        <w:spacing w:before="360" w:after="240"/>
        <w:ind w:left="0" w:firstLine="0"/>
        <w:rPr>
          <w:noProof w:val="0"/>
          <w:color w:val="002060"/>
          <w:spacing w:val="5"/>
          <w:kern w:val="28"/>
          <w:sz w:val="32"/>
          <w:szCs w:val="32"/>
          <w:lang w:val="en-US" w:eastAsia="en-US"/>
        </w:rPr>
      </w:pPr>
      <w:r w:rsidRPr="00F511BE">
        <w:rPr>
          <w:noProof w:val="0"/>
          <w:color w:val="002060"/>
          <w:spacing w:val="5"/>
          <w:kern w:val="28"/>
          <w:sz w:val="32"/>
          <w:szCs w:val="32"/>
          <w:lang w:val="en-US" w:eastAsia="en-US"/>
        </w:rPr>
        <w:lastRenderedPageBreak/>
        <w:t xml:space="preserve">Table </w:t>
      </w:r>
      <w:r w:rsidR="00C03877" w:rsidRPr="00F511BE">
        <w:rPr>
          <w:noProof w:val="0"/>
          <w:color w:val="002060"/>
          <w:spacing w:val="5"/>
          <w:kern w:val="28"/>
          <w:sz w:val="32"/>
          <w:szCs w:val="32"/>
          <w:lang w:val="en-US" w:eastAsia="en-US"/>
        </w:rPr>
        <w:t>of Contents</w:t>
      </w:r>
    </w:p>
    <w:p w:rsidR="00F04266" w:rsidRDefault="00E40B28">
      <w:pPr>
        <w:pStyle w:val="TM1"/>
        <w:rPr>
          <w:rFonts w:asciiTheme="minorHAnsi" w:eastAsiaTheme="minorEastAsia" w:hAnsiTheme="minorHAnsi" w:cstheme="minorBidi"/>
          <w:b w:val="0"/>
          <w:bCs w:val="0"/>
          <w:smallCaps w:val="0"/>
          <w:sz w:val="22"/>
          <w:szCs w:val="22"/>
          <w:lang w:val="en-US" w:eastAsia="en-US"/>
        </w:rPr>
      </w:pPr>
      <w:r w:rsidRPr="0087534A">
        <w:rPr>
          <w:lang w:val="fr-BE"/>
        </w:rPr>
        <w:fldChar w:fldCharType="begin"/>
      </w:r>
      <w:r w:rsidR="00065028" w:rsidRPr="00F511BE">
        <w:rPr>
          <w:lang w:val="en-US"/>
        </w:rPr>
        <w:instrText xml:space="preserve"> TOC \o "1-3" </w:instrText>
      </w:r>
      <w:r w:rsidRPr="0087534A">
        <w:rPr>
          <w:lang w:val="fr-BE"/>
        </w:rPr>
        <w:fldChar w:fldCharType="separate"/>
      </w:r>
      <w:r w:rsidR="00F04266" w:rsidRPr="004F52DD">
        <w:rPr>
          <w:rFonts w:cs="Times New Roman"/>
          <w:color w:val="002060"/>
        </w:rPr>
        <w:t>1.</w:t>
      </w:r>
      <w:r w:rsidR="00F04266">
        <w:rPr>
          <w:rFonts w:asciiTheme="minorHAnsi" w:eastAsiaTheme="minorEastAsia" w:hAnsiTheme="minorHAnsi" w:cstheme="minorBidi"/>
          <w:b w:val="0"/>
          <w:bCs w:val="0"/>
          <w:smallCaps w:val="0"/>
          <w:sz w:val="22"/>
          <w:szCs w:val="22"/>
          <w:lang w:val="en-US" w:eastAsia="en-US"/>
        </w:rPr>
        <w:tab/>
      </w:r>
      <w:r w:rsidR="00F04266" w:rsidRPr="004F52DD">
        <w:rPr>
          <w:color w:val="002060"/>
        </w:rPr>
        <w:t>Introduction</w:t>
      </w:r>
      <w:r w:rsidR="00F04266">
        <w:tab/>
      </w:r>
      <w:r w:rsidR="00F04266">
        <w:fldChar w:fldCharType="begin"/>
      </w:r>
      <w:r w:rsidR="00F04266">
        <w:instrText xml:space="preserve"> PAGEREF _Toc443637292 \h </w:instrText>
      </w:r>
      <w:r w:rsidR="00F04266">
        <w:fldChar w:fldCharType="separate"/>
      </w:r>
      <w:r w:rsidR="00796C5F">
        <w:t>4</w:t>
      </w:r>
      <w:r w:rsidR="00F04266">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1.1</w:t>
      </w:r>
      <w:r>
        <w:rPr>
          <w:rFonts w:asciiTheme="minorHAnsi" w:eastAsiaTheme="minorEastAsia" w:hAnsiTheme="minorHAnsi" w:cstheme="minorBidi"/>
          <w:smallCaps w:val="0"/>
          <w:sz w:val="22"/>
          <w:szCs w:val="22"/>
          <w:lang w:val="en-US" w:eastAsia="en-US"/>
        </w:rPr>
        <w:tab/>
        <w:t xml:space="preserve"> </w:t>
      </w:r>
      <w:r>
        <w:t>Objective</w:t>
      </w:r>
      <w:r>
        <w:tab/>
      </w:r>
      <w:r>
        <w:fldChar w:fldCharType="begin"/>
      </w:r>
      <w:r>
        <w:instrText xml:space="preserve"> PAGEREF _Toc443637293 \h </w:instrText>
      </w:r>
      <w:r>
        <w:fldChar w:fldCharType="separate"/>
      </w:r>
      <w:r w:rsidR="00796C5F">
        <w:t>4</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1.2</w:t>
      </w:r>
      <w:r>
        <w:rPr>
          <w:rFonts w:asciiTheme="minorHAnsi" w:eastAsiaTheme="minorEastAsia" w:hAnsiTheme="minorHAnsi" w:cstheme="minorBidi"/>
          <w:smallCaps w:val="0"/>
          <w:sz w:val="22"/>
          <w:szCs w:val="22"/>
          <w:lang w:val="en-US" w:eastAsia="en-US"/>
        </w:rPr>
        <w:tab/>
        <w:t xml:space="preserve"> </w:t>
      </w:r>
      <w:r>
        <w:t>Abbreviations</w:t>
      </w:r>
      <w:r>
        <w:tab/>
      </w:r>
      <w:r>
        <w:fldChar w:fldCharType="begin"/>
      </w:r>
      <w:r>
        <w:instrText xml:space="preserve"> PAGEREF _Toc443637294 \h </w:instrText>
      </w:r>
      <w:r>
        <w:fldChar w:fldCharType="separate"/>
      </w:r>
      <w:r w:rsidR="00796C5F">
        <w:t>4</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1.3</w:t>
      </w:r>
      <w:r>
        <w:rPr>
          <w:rFonts w:asciiTheme="minorHAnsi" w:eastAsiaTheme="minorEastAsia" w:hAnsiTheme="minorHAnsi" w:cstheme="minorBidi"/>
          <w:smallCaps w:val="0"/>
          <w:sz w:val="22"/>
          <w:szCs w:val="22"/>
          <w:lang w:val="en-US" w:eastAsia="en-US"/>
        </w:rPr>
        <w:tab/>
        <w:t xml:space="preserve"> </w:t>
      </w:r>
      <w:r>
        <w:t>References</w:t>
      </w:r>
      <w:r>
        <w:tab/>
      </w:r>
      <w:r>
        <w:fldChar w:fldCharType="begin"/>
      </w:r>
      <w:r>
        <w:instrText xml:space="preserve"> PAGEREF _Toc443637295 \h </w:instrText>
      </w:r>
      <w:r>
        <w:fldChar w:fldCharType="separate"/>
      </w:r>
      <w:r w:rsidR="00796C5F">
        <w:t>4</w:t>
      </w:r>
      <w:r>
        <w:fldChar w:fldCharType="end"/>
      </w:r>
    </w:p>
    <w:p w:rsidR="00F04266" w:rsidRDefault="00F04266">
      <w:pPr>
        <w:pStyle w:val="TM3"/>
        <w:rPr>
          <w:rFonts w:asciiTheme="minorHAnsi" w:eastAsiaTheme="minorEastAsia" w:hAnsiTheme="minorHAnsi" w:cstheme="minorBidi"/>
          <w:sz w:val="22"/>
          <w:szCs w:val="22"/>
          <w:lang w:val="en-US" w:eastAsia="en-US"/>
        </w:rPr>
      </w:pPr>
      <w:r w:rsidRPr="004F52DD">
        <w:rPr>
          <w:rFonts w:cs="Times New Roman"/>
        </w:rPr>
        <w:t>1.3.1</w:t>
      </w:r>
      <w:r>
        <w:rPr>
          <w:rFonts w:asciiTheme="minorHAnsi" w:eastAsiaTheme="minorEastAsia" w:hAnsiTheme="minorHAnsi" w:cstheme="minorBidi"/>
          <w:sz w:val="22"/>
          <w:szCs w:val="22"/>
          <w:lang w:val="en-US" w:eastAsia="en-US"/>
        </w:rPr>
        <w:tab/>
      </w:r>
      <w:r w:rsidRPr="004F52DD">
        <w:t>Internal References</w:t>
      </w:r>
      <w:r>
        <w:tab/>
      </w:r>
      <w:r>
        <w:fldChar w:fldCharType="begin"/>
      </w:r>
      <w:r>
        <w:instrText xml:space="preserve"> PAGEREF _Toc443637296 \h </w:instrText>
      </w:r>
      <w:r>
        <w:fldChar w:fldCharType="separate"/>
      </w:r>
      <w:r w:rsidR="00796C5F">
        <w:t>4</w:t>
      </w:r>
      <w:r>
        <w:fldChar w:fldCharType="end"/>
      </w:r>
    </w:p>
    <w:p w:rsidR="00F04266" w:rsidRDefault="00F04266">
      <w:pPr>
        <w:pStyle w:val="TM1"/>
        <w:rPr>
          <w:rFonts w:asciiTheme="minorHAnsi" w:eastAsiaTheme="minorEastAsia" w:hAnsiTheme="minorHAnsi" w:cstheme="minorBidi"/>
          <w:b w:val="0"/>
          <w:bCs w:val="0"/>
          <w:smallCaps w:val="0"/>
          <w:sz w:val="22"/>
          <w:szCs w:val="22"/>
          <w:lang w:val="en-US" w:eastAsia="en-US"/>
        </w:rPr>
      </w:pPr>
      <w:r w:rsidRPr="004F52DD">
        <w:rPr>
          <w:rFonts w:cs="Times New Roman"/>
          <w:color w:val="002060"/>
        </w:rPr>
        <w:t>2.</w:t>
      </w:r>
      <w:r>
        <w:rPr>
          <w:rFonts w:asciiTheme="minorHAnsi" w:eastAsiaTheme="minorEastAsia" w:hAnsiTheme="minorHAnsi" w:cstheme="minorBidi"/>
          <w:b w:val="0"/>
          <w:bCs w:val="0"/>
          <w:smallCaps w:val="0"/>
          <w:sz w:val="22"/>
          <w:szCs w:val="22"/>
          <w:lang w:val="en-US" w:eastAsia="en-US"/>
        </w:rPr>
        <w:tab/>
      </w:r>
      <w:r w:rsidRPr="004F52DD">
        <w:rPr>
          <w:color w:val="002060"/>
        </w:rPr>
        <w:t>About Viattech Q&amp;S</w:t>
      </w:r>
      <w:r>
        <w:tab/>
      </w:r>
      <w:r>
        <w:fldChar w:fldCharType="begin"/>
      </w:r>
      <w:r>
        <w:instrText xml:space="preserve"> PAGEREF _Toc443637297 \h </w:instrText>
      </w:r>
      <w:r>
        <w:fldChar w:fldCharType="separate"/>
      </w:r>
      <w:r w:rsidR="00796C5F">
        <w:t>5</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2.1</w:t>
      </w:r>
      <w:r>
        <w:rPr>
          <w:rFonts w:asciiTheme="minorHAnsi" w:eastAsiaTheme="minorEastAsia" w:hAnsiTheme="minorHAnsi" w:cstheme="minorBidi"/>
          <w:smallCaps w:val="0"/>
          <w:sz w:val="22"/>
          <w:szCs w:val="22"/>
          <w:lang w:val="en-US" w:eastAsia="en-US"/>
        </w:rPr>
        <w:tab/>
        <w:t xml:space="preserve"> </w:t>
      </w:r>
      <w:r>
        <w:t>Introduction</w:t>
      </w:r>
      <w:r>
        <w:tab/>
      </w:r>
      <w:r>
        <w:fldChar w:fldCharType="begin"/>
      </w:r>
      <w:r>
        <w:instrText xml:space="preserve"> PAGEREF _Toc443637298 \h </w:instrText>
      </w:r>
      <w:r>
        <w:fldChar w:fldCharType="separate"/>
      </w:r>
      <w:r w:rsidR="00796C5F">
        <w:t>5</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2.2</w:t>
      </w:r>
      <w:r>
        <w:rPr>
          <w:rFonts w:asciiTheme="minorHAnsi" w:eastAsiaTheme="minorEastAsia" w:hAnsiTheme="minorHAnsi" w:cstheme="minorBidi"/>
          <w:smallCaps w:val="0"/>
          <w:sz w:val="22"/>
          <w:szCs w:val="22"/>
          <w:lang w:val="en-US" w:eastAsia="en-US"/>
        </w:rPr>
        <w:tab/>
        <w:t xml:space="preserve"> </w:t>
      </w:r>
      <w:r>
        <w:t>Structure of the company</w:t>
      </w:r>
      <w:r>
        <w:tab/>
      </w:r>
      <w:r>
        <w:fldChar w:fldCharType="begin"/>
      </w:r>
      <w:r>
        <w:instrText xml:space="preserve"> PAGEREF _Toc443637299 \h </w:instrText>
      </w:r>
      <w:r>
        <w:fldChar w:fldCharType="separate"/>
      </w:r>
      <w:r w:rsidR="00796C5F">
        <w:t>5</w:t>
      </w:r>
      <w:r>
        <w:fldChar w:fldCharType="end"/>
      </w:r>
    </w:p>
    <w:p w:rsidR="00F04266" w:rsidRDefault="00F04266">
      <w:pPr>
        <w:pStyle w:val="TM3"/>
        <w:rPr>
          <w:rFonts w:asciiTheme="minorHAnsi" w:eastAsiaTheme="minorEastAsia" w:hAnsiTheme="minorHAnsi" w:cstheme="minorBidi"/>
          <w:sz w:val="22"/>
          <w:szCs w:val="22"/>
          <w:lang w:val="en-US" w:eastAsia="en-US"/>
        </w:rPr>
      </w:pPr>
      <w:r w:rsidRPr="004F52DD">
        <w:rPr>
          <w:rFonts w:cs="Times New Roman"/>
        </w:rPr>
        <w:t>2.2.1</w:t>
      </w:r>
      <w:r>
        <w:rPr>
          <w:rFonts w:asciiTheme="minorHAnsi" w:eastAsiaTheme="minorEastAsia" w:hAnsiTheme="minorHAnsi" w:cstheme="minorBidi"/>
          <w:sz w:val="22"/>
          <w:szCs w:val="22"/>
          <w:lang w:val="en-US" w:eastAsia="en-US"/>
        </w:rPr>
        <w:tab/>
      </w:r>
      <w:r w:rsidRPr="004F52DD">
        <w:t>Organisation</w:t>
      </w:r>
      <w:r>
        <w:tab/>
      </w:r>
      <w:r>
        <w:fldChar w:fldCharType="begin"/>
      </w:r>
      <w:r>
        <w:instrText xml:space="preserve"> PAGEREF _Toc443637300 \h </w:instrText>
      </w:r>
      <w:r>
        <w:fldChar w:fldCharType="separate"/>
      </w:r>
      <w:r w:rsidR="00796C5F">
        <w:t>5</w:t>
      </w:r>
      <w:r>
        <w:fldChar w:fldCharType="end"/>
      </w:r>
    </w:p>
    <w:p w:rsidR="00F04266" w:rsidRDefault="00F04266">
      <w:pPr>
        <w:pStyle w:val="TM3"/>
        <w:rPr>
          <w:rFonts w:asciiTheme="minorHAnsi" w:eastAsiaTheme="minorEastAsia" w:hAnsiTheme="minorHAnsi" w:cstheme="minorBidi"/>
          <w:sz w:val="22"/>
          <w:szCs w:val="22"/>
          <w:lang w:val="en-US" w:eastAsia="en-US"/>
        </w:rPr>
      </w:pPr>
      <w:r w:rsidRPr="004F52DD">
        <w:rPr>
          <w:rFonts w:cs="Times New Roman"/>
        </w:rPr>
        <w:t>2.2.2</w:t>
      </w:r>
      <w:r>
        <w:rPr>
          <w:rFonts w:asciiTheme="minorHAnsi" w:eastAsiaTheme="minorEastAsia" w:hAnsiTheme="minorHAnsi" w:cstheme="minorBidi"/>
          <w:sz w:val="22"/>
          <w:szCs w:val="22"/>
          <w:lang w:val="en-US" w:eastAsia="en-US"/>
        </w:rPr>
        <w:tab/>
      </w:r>
      <w:r w:rsidRPr="004F52DD">
        <w:t>Consulting RAMS and system</w:t>
      </w:r>
      <w:r>
        <w:tab/>
      </w:r>
      <w:r>
        <w:fldChar w:fldCharType="begin"/>
      </w:r>
      <w:r>
        <w:instrText xml:space="preserve"> PAGEREF _Toc443637301 \h </w:instrText>
      </w:r>
      <w:r>
        <w:fldChar w:fldCharType="separate"/>
      </w:r>
      <w:r w:rsidR="00796C5F">
        <w:t>6</w:t>
      </w:r>
      <w:r>
        <w:fldChar w:fldCharType="end"/>
      </w:r>
    </w:p>
    <w:p w:rsidR="00F04266" w:rsidRDefault="00F04266">
      <w:pPr>
        <w:pStyle w:val="TM3"/>
        <w:rPr>
          <w:rFonts w:asciiTheme="minorHAnsi" w:eastAsiaTheme="minorEastAsia" w:hAnsiTheme="minorHAnsi" w:cstheme="minorBidi"/>
          <w:sz w:val="22"/>
          <w:szCs w:val="22"/>
          <w:lang w:val="en-US" w:eastAsia="en-US"/>
        </w:rPr>
      </w:pPr>
      <w:r w:rsidRPr="004F52DD">
        <w:rPr>
          <w:rFonts w:cs="Times New Roman"/>
        </w:rPr>
        <w:t>2.2.3</w:t>
      </w:r>
      <w:r>
        <w:rPr>
          <w:rFonts w:asciiTheme="minorHAnsi" w:eastAsiaTheme="minorEastAsia" w:hAnsiTheme="minorHAnsi" w:cstheme="minorBidi"/>
          <w:sz w:val="22"/>
          <w:szCs w:val="22"/>
          <w:lang w:val="en-US" w:eastAsia="en-US"/>
        </w:rPr>
        <w:tab/>
      </w:r>
      <w:r w:rsidRPr="004F52DD">
        <w:t>Audit and Assessment</w:t>
      </w:r>
      <w:r>
        <w:tab/>
      </w:r>
      <w:r>
        <w:fldChar w:fldCharType="begin"/>
      </w:r>
      <w:r>
        <w:instrText xml:space="preserve"> PAGEREF _Toc443637302 \h </w:instrText>
      </w:r>
      <w:r>
        <w:fldChar w:fldCharType="separate"/>
      </w:r>
      <w:ins w:id="26" w:author="Attou Abdelouahab" w:date="2016-02-26T16:01:00Z">
        <w:r w:rsidR="00796C5F">
          <w:t>7</w:t>
        </w:r>
      </w:ins>
      <w:del w:id="27" w:author="Attou Abdelouahab" w:date="2016-02-26T16:00:00Z">
        <w:r w:rsidR="00CB6FC1" w:rsidDel="003D5D67">
          <w:delText>6</w:delText>
        </w:r>
      </w:del>
      <w:r>
        <w:fldChar w:fldCharType="end"/>
      </w:r>
    </w:p>
    <w:p w:rsidR="00F04266" w:rsidRDefault="00F04266">
      <w:pPr>
        <w:pStyle w:val="TM3"/>
        <w:rPr>
          <w:rFonts w:asciiTheme="minorHAnsi" w:eastAsiaTheme="minorEastAsia" w:hAnsiTheme="minorHAnsi" w:cstheme="minorBidi"/>
          <w:sz w:val="22"/>
          <w:szCs w:val="22"/>
          <w:lang w:val="en-US" w:eastAsia="en-US"/>
        </w:rPr>
      </w:pPr>
      <w:r w:rsidRPr="004F52DD">
        <w:rPr>
          <w:rFonts w:cs="Times New Roman"/>
        </w:rPr>
        <w:t>2.2.4</w:t>
      </w:r>
      <w:r>
        <w:rPr>
          <w:rFonts w:asciiTheme="minorHAnsi" w:eastAsiaTheme="minorEastAsia" w:hAnsiTheme="minorHAnsi" w:cstheme="minorBidi"/>
          <w:sz w:val="22"/>
          <w:szCs w:val="22"/>
          <w:lang w:val="en-US" w:eastAsia="en-US"/>
        </w:rPr>
        <w:tab/>
      </w:r>
      <w:r w:rsidRPr="004F52DD">
        <w:t>Software tools and products</w:t>
      </w:r>
      <w:r>
        <w:tab/>
      </w:r>
      <w:r>
        <w:fldChar w:fldCharType="begin"/>
      </w:r>
      <w:r>
        <w:instrText xml:space="preserve"> PAGEREF _Toc443637303 \h </w:instrText>
      </w:r>
      <w:r>
        <w:fldChar w:fldCharType="separate"/>
      </w:r>
      <w:r w:rsidR="00796C5F">
        <w:t>7</w:t>
      </w:r>
      <w:r>
        <w:fldChar w:fldCharType="end"/>
      </w:r>
    </w:p>
    <w:p w:rsidR="00F04266" w:rsidRDefault="00F04266">
      <w:pPr>
        <w:pStyle w:val="TM3"/>
        <w:rPr>
          <w:rFonts w:asciiTheme="minorHAnsi" w:eastAsiaTheme="minorEastAsia" w:hAnsiTheme="minorHAnsi" w:cstheme="minorBidi"/>
          <w:sz w:val="22"/>
          <w:szCs w:val="22"/>
          <w:lang w:val="en-US" w:eastAsia="en-US"/>
        </w:rPr>
      </w:pPr>
      <w:r w:rsidRPr="004F52DD">
        <w:rPr>
          <w:rFonts w:cs="Times New Roman"/>
        </w:rPr>
        <w:t>2.2.5</w:t>
      </w:r>
      <w:r>
        <w:rPr>
          <w:rFonts w:asciiTheme="minorHAnsi" w:eastAsiaTheme="minorEastAsia" w:hAnsiTheme="minorHAnsi" w:cstheme="minorBidi"/>
          <w:sz w:val="22"/>
          <w:szCs w:val="22"/>
          <w:lang w:val="en-US" w:eastAsia="en-US"/>
        </w:rPr>
        <w:tab/>
      </w:r>
      <w:r w:rsidRPr="004F52DD">
        <w:t>Training</w:t>
      </w:r>
      <w:r>
        <w:tab/>
      </w:r>
      <w:r>
        <w:fldChar w:fldCharType="begin"/>
      </w:r>
      <w:r>
        <w:instrText xml:space="preserve"> PAGEREF _Toc443637304 \h </w:instrText>
      </w:r>
      <w:r>
        <w:fldChar w:fldCharType="separate"/>
      </w:r>
      <w:ins w:id="28" w:author="Attou Abdelouahab" w:date="2016-02-26T16:01:00Z">
        <w:r w:rsidR="00796C5F">
          <w:t>8</w:t>
        </w:r>
      </w:ins>
      <w:del w:id="29" w:author="Attou Abdelouahab" w:date="2016-02-26T16:00:00Z">
        <w:r w:rsidR="00CB6FC1" w:rsidDel="003D5D67">
          <w:delText>7</w:delText>
        </w:r>
      </w:del>
      <w:r>
        <w:fldChar w:fldCharType="end"/>
      </w:r>
    </w:p>
    <w:p w:rsidR="00F04266" w:rsidRDefault="00F04266">
      <w:pPr>
        <w:pStyle w:val="TM1"/>
        <w:rPr>
          <w:rFonts w:asciiTheme="minorHAnsi" w:eastAsiaTheme="minorEastAsia" w:hAnsiTheme="minorHAnsi" w:cstheme="minorBidi"/>
          <w:b w:val="0"/>
          <w:bCs w:val="0"/>
          <w:smallCaps w:val="0"/>
          <w:sz w:val="22"/>
          <w:szCs w:val="22"/>
          <w:lang w:val="en-US" w:eastAsia="en-US"/>
        </w:rPr>
      </w:pPr>
      <w:r w:rsidRPr="004F52DD">
        <w:rPr>
          <w:rFonts w:cs="Times New Roman"/>
          <w:color w:val="002060"/>
        </w:rPr>
        <w:t>3.</w:t>
      </w:r>
      <w:r>
        <w:rPr>
          <w:rFonts w:asciiTheme="minorHAnsi" w:eastAsiaTheme="minorEastAsia" w:hAnsiTheme="minorHAnsi" w:cstheme="minorBidi"/>
          <w:b w:val="0"/>
          <w:bCs w:val="0"/>
          <w:smallCaps w:val="0"/>
          <w:sz w:val="22"/>
          <w:szCs w:val="22"/>
          <w:lang w:val="en-US" w:eastAsia="en-US"/>
        </w:rPr>
        <w:tab/>
      </w:r>
      <w:r w:rsidRPr="004F52DD">
        <w:rPr>
          <w:color w:val="002060"/>
        </w:rPr>
        <w:t>Independent Assessment Management Tool</w:t>
      </w:r>
      <w:r>
        <w:tab/>
      </w:r>
      <w:r>
        <w:fldChar w:fldCharType="begin"/>
      </w:r>
      <w:r>
        <w:instrText xml:space="preserve"> PAGEREF _Toc443637305 \h </w:instrText>
      </w:r>
      <w:r>
        <w:fldChar w:fldCharType="separate"/>
      </w:r>
      <w:r w:rsidR="00796C5F">
        <w:t>9</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3.1</w:t>
      </w:r>
      <w:r>
        <w:rPr>
          <w:rFonts w:asciiTheme="minorHAnsi" w:eastAsiaTheme="minorEastAsia" w:hAnsiTheme="minorHAnsi" w:cstheme="minorBidi"/>
          <w:smallCaps w:val="0"/>
          <w:sz w:val="22"/>
          <w:szCs w:val="22"/>
          <w:lang w:val="en-US" w:eastAsia="en-US"/>
        </w:rPr>
        <w:tab/>
        <w:t xml:space="preserve"> </w:t>
      </w:r>
      <w:r>
        <w:t>Introduction</w:t>
      </w:r>
      <w:r>
        <w:tab/>
      </w:r>
      <w:r>
        <w:fldChar w:fldCharType="begin"/>
      </w:r>
      <w:r>
        <w:instrText xml:space="preserve"> PAGEREF _Toc443637306 \h </w:instrText>
      </w:r>
      <w:r>
        <w:fldChar w:fldCharType="separate"/>
      </w:r>
      <w:r w:rsidR="00796C5F">
        <w:t>9</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3.2</w:t>
      </w:r>
      <w:r>
        <w:rPr>
          <w:rFonts w:asciiTheme="minorHAnsi" w:eastAsiaTheme="minorEastAsia" w:hAnsiTheme="minorHAnsi" w:cstheme="minorBidi"/>
          <w:smallCaps w:val="0"/>
          <w:sz w:val="22"/>
          <w:szCs w:val="22"/>
          <w:lang w:val="en-US" w:eastAsia="en-US"/>
        </w:rPr>
        <w:tab/>
        <w:t xml:space="preserve"> </w:t>
      </w:r>
      <w:r>
        <w:t>Independent Assessment Process</w:t>
      </w:r>
      <w:r>
        <w:tab/>
      </w:r>
      <w:r>
        <w:fldChar w:fldCharType="begin"/>
      </w:r>
      <w:r>
        <w:instrText xml:space="preserve"> PAGEREF _Toc443637307 \h </w:instrText>
      </w:r>
      <w:r>
        <w:fldChar w:fldCharType="separate"/>
      </w:r>
      <w:r w:rsidR="00796C5F">
        <w:t>9</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3.3</w:t>
      </w:r>
      <w:r>
        <w:rPr>
          <w:rFonts w:asciiTheme="minorHAnsi" w:eastAsiaTheme="minorEastAsia" w:hAnsiTheme="minorHAnsi" w:cstheme="minorBidi"/>
          <w:smallCaps w:val="0"/>
          <w:sz w:val="22"/>
          <w:szCs w:val="22"/>
          <w:lang w:val="en-US" w:eastAsia="en-US"/>
        </w:rPr>
        <w:tab/>
        <w:t xml:space="preserve"> </w:t>
      </w:r>
      <w:r>
        <w:t>State of the art</w:t>
      </w:r>
      <w:r>
        <w:tab/>
      </w:r>
      <w:r>
        <w:fldChar w:fldCharType="begin"/>
      </w:r>
      <w:r>
        <w:instrText xml:space="preserve"> PAGEREF _Toc443637308 \h </w:instrText>
      </w:r>
      <w:r>
        <w:fldChar w:fldCharType="separate"/>
      </w:r>
      <w:r w:rsidR="00796C5F">
        <w:t>9</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3.4</w:t>
      </w:r>
      <w:r>
        <w:rPr>
          <w:rFonts w:asciiTheme="minorHAnsi" w:eastAsiaTheme="minorEastAsia" w:hAnsiTheme="minorHAnsi" w:cstheme="minorBidi"/>
          <w:smallCaps w:val="0"/>
          <w:sz w:val="22"/>
          <w:szCs w:val="22"/>
          <w:lang w:val="en-US" w:eastAsia="en-US"/>
        </w:rPr>
        <w:tab/>
        <w:t xml:space="preserve"> </w:t>
      </w:r>
      <w:r>
        <w:t>Objective</w:t>
      </w:r>
      <w:r>
        <w:tab/>
      </w:r>
      <w:r>
        <w:fldChar w:fldCharType="begin"/>
      </w:r>
      <w:r>
        <w:instrText xml:space="preserve"> PAGEREF _Toc443637309 \h </w:instrText>
      </w:r>
      <w:r>
        <w:fldChar w:fldCharType="separate"/>
      </w:r>
      <w:r w:rsidR="00796C5F">
        <w:t>10</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3.5</w:t>
      </w:r>
      <w:r>
        <w:rPr>
          <w:rFonts w:asciiTheme="minorHAnsi" w:eastAsiaTheme="minorEastAsia" w:hAnsiTheme="minorHAnsi" w:cstheme="minorBidi"/>
          <w:smallCaps w:val="0"/>
          <w:sz w:val="22"/>
          <w:szCs w:val="22"/>
          <w:lang w:val="en-US" w:eastAsia="en-US"/>
        </w:rPr>
        <w:tab/>
        <w:t xml:space="preserve"> </w:t>
      </w:r>
      <w:r>
        <w:t>Needs &amp; issues and associated Requirements</w:t>
      </w:r>
      <w:r>
        <w:tab/>
      </w:r>
      <w:r>
        <w:fldChar w:fldCharType="begin"/>
      </w:r>
      <w:r>
        <w:instrText xml:space="preserve"> PAGEREF _Toc443637310 \h </w:instrText>
      </w:r>
      <w:r>
        <w:fldChar w:fldCharType="separate"/>
      </w:r>
      <w:r w:rsidR="00796C5F">
        <w:t>11</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3.6</w:t>
      </w:r>
      <w:r>
        <w:rPr>
          <w:rFonts w:asciiTheme="minorHAnsi" w:eastAsiaTheme="minorEastAsia" w:hAnsiTheme="minorHAnsi" w:cstheme="minorBidi"/>
          <w:smallCaps w:val="0"/>
          <w:sz w:val="22"/>
          <w:szCs w:val="22"/>
          <w:lang w:val="en-US" w:eastAsia="en-US"/>
        </w:rPr>
        <w:tab/>
        <w:t xml:space="preserve"> </w:t>
      </w:r>
      <w:r>
        <w:t>IA Tool concept</w:t>
      </w:r>
      <w:r>
        <w:tab/>
      </w:r>
      <w:r>
        <w:fldChar w:fldCharType="begin"/>
      </w:r>
      <w:r>
        <w:instrText xml:space="preserve"> PAGEREF _Toc443637311 \h </w:instrText>
      </w:r>
      <w:r>
        <w:fldChar w:fldCharType="separate"/>
      </w:r>
      <w:r w:rsidR="00796C5F">
        <w:t>16</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3.7</w:t>
      </w:r>
      <w:r>
        <w:rPr>
          <w:rFonts w:asciiTheme="minorHAnsi" w:eastAsiaTheme="minorEastAsia" w:hAnsiTheme="minorHAnsi" w:cstheme="minorBidi"/>
          <w:smallCaps w:val="0"/>
          <w:sz w:val="22"/>
          <w:szCs w:val="22"/>
          <w:lang w:val="en-US" w:eastAsia="en-US"/>
        </w:rPr>
        <w:tab/>
        <w:t xml:space="preserve"> </w:t>
      </w:r>
      <w:r>
        <w:t>Reuse of existing development</w:t>
      </w:r>
      <w:r>
        <w:tab/>
      </w:r>
      <w:r>
        <w:fldChar w:fldCharType="begin"/>
      </w:r>
      <w:r>
        <w:instrText xml:space="preserve"> PAGEREF _Toc443637312 \h </w:instrText>
      </w:r>
      <w:r>
        <w:fldChar w:fldCharType="separate"/>
      </w:r>
      <w:r w:rsidR="00796C5F">
        <w:t>17</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3.8</w:t>
      </w:r>
      <w:r>
        <w:rPr>
          <w:rFonts w:asciiTheme="minorHAnsi" w:eastAsiaTheme="minorEastAsia" w:hAnsiTheme="minorHAnsi" w:cstheme="minorBidi"/>
          <w:smallCaps w:val="0"/>
          <w:sz w:val="22"/>
          <w:szCs w:val="22"/>
          <w:lang w:val="en-US" w:eastAsia="en-US"/>
        </w:rPr>
        <w:tab/>
        <w:t xml:space="preserve"> </w:t>
      </w:r>
      <w:r>
        <w:t>IA Tool Development Process</w:t>
      </w:r>
      <w:r>
        <w:tab/>
      </w:r>
      <w:r>
        <w:fldChar w:fldCharType="begin"/>
      </w:r>
      <w:r>
        <w:instrText xml:space="preserve"> PAGEREF _Toc443637313 \h </w:instrText>
      </w:r>
      <w:r>
        <w:fldChar w:fldCharType="separate"/>
      </w:r>
      <w:r w:rsidR="00796C5F">
        <w:t>17</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3.9</w:t>
      </w:r>
      <w:r>
        <w:rPr>
          <w:rFonts w:asciiTheme="minorHAnsi" w:eastAsiaTheme="minorEastAsia" w:hAnsiTheme="minorHAnsi" w:cstheme="minorBidi"/>
          <w:smallCaps w:val="0"/>
          <w:sz w:val="22"/>
          <w:szCs w:val="22"/>
          <w:lang w:val="en-US" w:eastAsia="en-US"/>
        </w:rPr>
        <w:tab/>
        <w:t xml:space="preserve"> </w:t>
      </w:r>
      <w:r>
        <w:t>IA work flow concept</w:t>
      </w:r>
      <w:r>
        <w:tab/>
      </w:r>
      <w:r>
        <w:fldChar w:fldCharType="begin"/>
      </w:r>
      <w:r>
        <w:instrText xml:space="preserve"> PAGEREF _Toc443637314 \h </w:instrText>
      </w:r>
      <w:r>
        <w:fldChar w:fldCharType="separate"/>
      </w:r>
      <w:r w:rsidR="00796C5F">
        <w:t>19</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3.10</w:t>
      </w:r>
      <w:r>
        <w:rPr>
          <w:rFonts w:asciiTheme="minorHAnsi" w:eastAsiaTheme="minorEastAsia" w:hAnsiTheme="minorHAnsi" w:cstheme="minorBidi"/>
          <w:smallCaps w:val="0"/>
          <w:sz w:val="22"/>
          <w:szCs w:val="22"/>
          <w:lang w:val="en-US" w:eastAsia="en-US"/>
        </w:rPr>
        <w:t xml:space="preserve"> </w:t>
      </w:r>
      <w:r>
        <w:t>IA Work Flow supported by IA Tool</w:t>
      </w:r>
      <w:r>
        <w:tab/>
      </w:r>
      <w:r>
        <w:fldChar w:fldCharType="begin"/>
      </w:r>
      <w:r>
        <w:instrText xml:space="preserve"> PAGEREF _Toc443637315 \h </w:instrText>
      </w:r>
      <w:r>
        <w:fldChar w:fldCharType="separate"/>
      </w:r>
      <w:r w:rsidR="00796C5F">
        <w:t>20</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3.11</w:t>
      </w:r>
      <w:r>
        <w:rPr>
          <w:rFonts w:asciiTheme="minorHAnsi" w:eastAsiaTheme="minorEastAsia" w:hAnsiTheme="minorHAnsi" w:cstheme="minorBidi"/>
          <w:smallCaps w:val="0"/>
          <w:sz w:val="22"/>
          <w:szCs w:val="22"/>
          <w:lang w:val="en-US" w:eastAsia="en-US"/>
        </w:rPr>
        <w:t xml:space="preserve"> </w:t>
      </w:r>
      <w:r>
        <w:t>IA Tool appeal</w:t>
      </w:r>
      <w:r>
        <w:tab/>
      </w:r>
      <w:r>
        <w:fldChar w:fldCharType="begin"/>
      </w:r>
      <w:r>
        <w:instrText xml:space="preserve"> PAGEREF _Toc443637316 \h </w:instrText>
      </w:r>
      <w:r>
        <w:fldChar w:fldCharType="separate"/>
      </w:r>
      <w:r w:rsidR="00796C5F">
        <w:t>21</w:t>
      </w:r>
      <w:r>
        <w:fldChar w:fldCharType="end"/>
      </w:r>
    </w:p>
    <w:p w:rsidR="00F04266" w:rsidRDefault="00F04266">
      <w:pPr>
        <w:pStyle w:val="TM2"/>
        <w:rPr>
          <w:rFonts w:asciiTheme="minorHAnsi" w:eastAsiaTheme="minorEastAsia" w:hAnsiTheme="minorHAnsi" w:cstheme="minorBidi"/>
          <w:smallCaps w:val="0"/>
          <w:sz w:val="22"/>
          <w:szCs w:val="22"/>
          <w:lang w:val="en-US" w:eastAsia="en-US"/>
        </w:rPr>
      </w:pPr>
      <w:r w:rsidRPr="004F52DD">
        <w:rPr>
          <w:rFonts w:cs="Times New Roman"/>
        </w:rPr>
        <w:t>3.12</w:t>
      </w:r>
      <w:r>
        <w:rPr>
          <w:rFonts w:asciiTheme="minorHAnsi" w:eastAsiaTheme="minorEastAsia" w:hAnsiTheme="minorHAnsi" w:cstheme="minorBidi"/>
          <w:smallCaps w:val="0"/>
          <w:sz w:val="22"/>
          <w:szCs w:val="22"/>
          <w:lang w:val="en-US" w:eastAsia="en-US"/>
        </w:rPr>
        <w:t xml:space="preserve"> </w:t>
      </w:r>
      <w:r>
        <w:t>IA Tool benefits to Brussels</w:t>
      </w:r>
      <w:r>
        <w:tab/>
      </w:r>
      <w:r>
        <w:fldChar w:fldCharType="begin"/>
      </w:r>
      <w:r>
        <w:instrText xml:space="preserve"> PAGEREF _Toc443637317 \h </w:instrText>
      </w:r>
      <w:r>
        <w:fldChar w:fldCharType="separate"/>
      </w:r>
      <w:r w:rsidR="00796C5F">
        <w:t>21</w:t>
      </w:r>
      <w:r>
        <w:fldChar w:fldCharType="end"/>
      </w:r>
    </w:p>
    <w:p w:rsidR="00065028" w:rsidRPr="00B723FD" w:rsidRDefault="00E40B28" w:rsidP="00C22A17">
      <w:pPr>
        <w:tabs>
          <w:tab w:val="left" w:pos="770"/>
        </w:tabs>
        <w:rPr>
          <w:lang w:val="en-US"/>
        </w:rPr>
      </w:pPr>
      <w:r w:rsidRPr="0087534A">
        <w:fldChar w:fldCharType="end"/>
      </w:r>
      <w:bookmarkStart w:id="30" w:name="_GoBack"/>
      <w:bookmarkEnd w:id="30"/>
    </w:p>
    <w:p w:rsidR="00EF4582" w:rsidRPr="00E347EC" w:rsidRDefault="00EF4582" w:rsidP="0013457D">
      <w:pPr>
        <w:pStyle w:val="Titre1"/>
        <w:numPr>
          <w:ilvl w:val="0"/>
          <w:numId w:val="1"/>
        </w:numPr>
        <w:tabs>
          <w:tab w:val="num" w:pos="1134"/>
        </w:tabs>
        <w:spacing w:before="240"/>
        <w:ind w:left="0" w:firstLine="0"/>
        <w:rPr>
          <w:color w:val="002060"/>
        </w:rPr>
      </w:pPr>
      <w:bookmarkStart w:id="31" w:name="_Toc443637292"/>
      <w:r w:rsidRPr="00E347EC">
        <w:rPr>
          <w:color w:val="002060"/>
        </w:rPr>
        <w:lastRenderedPageBreak/>
        <w:t>Introduction</w:t>
      </w:r>
      <w:bookmarkEnd w:id="31"/>
    </w:p>
    <w:p w:rsidR="00EF4582" w:rsidRDefault="00810FB0" w:rsidP="00036889">
      <w:pPr>
        <w:pStyle w:val="Titre2"/>
        <w:tabs>
          <w:tab w:val="clear" w:pos="142"/>
          <w:tab w:val="num" w:pos="1134"/>
        </w:tabs>
        <w:ind w:left="0"/>
      </w:pPr>
      <w:bookmarkStart w:id="32" w:name="_Toc443637293"/>
      <w:r>
        <w:t>Objective</w:t>
      </w:r>
      <w:bookmarkEnd w:id="32"/>
    </w:p>
    <w:p w:rsidR="003B1BEC" w:rsidRDefault="003B1BEC" w:rsidP="003B1BEC">
      <w:pPr>
        <w:pStyle w:val="Corpsdetexte"/>
      </w:pPr>
      <w:r>
        <w:t>The objective of this document is to define de concept phase of the Independent Assessment Management Tool software.</w:t>
      </w:r>
    </w:p>
    <w:p w:rsidR="00065028" w:rsidRPr="00DE0C81" w:rsidRDefault="00DE0C81" w:rsidP="00036889">
      <w:pPr>
        <w:pStyle w:val="Titre2"/>
        <w:tabs>
          <w:tab w:val="clear" w:pos="142"/>
          <w:tab w:val="num" w:pos="1134"/>
        </w:tabs>
        <w:ind w:left="0"/>
      </w:pPr>
      <w:bookmarkStart w:id="33" w:name="_Toc443637294"/>
      <w:r w:rsidRPr="00DE0C81">
        <w:t>Abbreviations</w:t>
      </w:r>
      <w:bookmarkEnd w:id="33"/>
    </w:p>
    <w:tbl>
      <w:tblPr>
        <w:tblW w:w="8363"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7202"/>
      </w:tblGrid>
      <w:tr w:rsidR="003B1BEC" w:rsidRPr="00EF713D" w:rsidTr="003B1BEC">
        <w:trPr>
          <w:trHeight w:val="300"/>
        </w:trPr>
        <w:tc>
          <w:tcPr>
            <w:tcW w:w="1161" w:type="dxa"/>
            <w:shd w:val="clear" w:color="auto" w:fill="auto"/>
            <w:noWrap/>
            <w:vAlign w:val="center"/>
          </w:tcPr>
          <w:p w:rsidR="003B1BEC" w:rsidRPr="00EF713D" w:rsidRDefault="003B1BEC" w:rsidP="00B26336">
            <w:pPr>
              <w:spacing w:before="60" w:after="60" w:line="240" w:lineRule="auto"/>
              <w:jc w:val="both"/>
              <w:rPr>
                <w:rFonts w:ascii="Arial" w:hAnsi="Arial" w:cs="Arial"/>
                <w:color w:val="000000"/>
                <w:sz w:val="20"/>
                <w:szCs w:val="20"/>
                <w:lang w:val="fr-FR"/>
              </w:rPr>
            </w:pPr>
            <w:r>
              <w:rPr>
                <w:rFonts w:ascii="Arial" w:hAnsi="Arial" w:cs="Arial"/>
                <w:color w:val="000000"/>
                <w:sz w:val="20"/>
                <w:szCs w:val="20"/>
                <w:lang w:val="fr-FR"/>
              </w:rPr>
              <w:t>IA_ORG</w:t>
            </w:r>
          </w:p>
        </w:tc>
        <w:tc>
          <w:tcPr>
            <w:tcW w:w="7202" w:type="dxa"/>
            <w:shd w:val="clear" w:color="auto" w:fill="auto"/>
            <w:noWrap/>
            <w:vAlign w:val="center"/>
          </w:tcPr>
          <w:p w:rsidR="003B1BEC" w:rsidRDefault="003B1BEC" w:rsidP="00B26336">
            <w:pPr>
              <w:spacing w:before="60" w:after="60" w:line="240" w:lineRule="auto"/>
              <w:rPr>
                <w:rFonts w:ascii="Arial" w:hAnsi="Arial" w:cs="Arial"/>
                <w:color w:val="000000"/>
                <w:sz w:val="20"/>
                <w:szCs w:val="20"/>
                <w:lang w:val="en-US"/>
              </w:rPr>
            </w:pPr>
            <w:r>
              <w:rPr>
                <w:rFonts w:ascii="Arial" w:hAnsi="Arial" w:cs="Arial"/>
                <w:color w:val="000000"/>
                <w:sz w:val="20"/>
                <w:szCs w:val="20"/>
                <w:lang w:val="en-US"/>
              </w:rPr>
              <w:t>Independent Assessment Organization</w:t>
            </w:r>
          </w:p>
        </w:tc>
      </w:tr>
      <w:tr w:rsidR="003B1BEC" w:rsidRPr="00EF713D" w:rsidTr="003B1BEC">
        <w:trPr>
          <w:trHeight w:val="300"/>
        </w:trPr>
        <w:tc>
          <w:tcPr>
            <w:tcW w:w="1161" w:type="dxa"/>
            <w:shd w:val="clear" w:color="auto" w:fill="auto"/>
            <w:noWrap/>
            <w:vAlign w:val="center"/>
          </w:tcPr>
          <w:p w:rsidR="003B1BEC" w:rsidRPr="00EF713D" w:rsidRDefault="003B1BEC" w:rsidP="00B26336">
            <w:pPr>
              <w:spacing w:before="60" w:after="60" w:line="240" w:lineRule="auto"/>
              <w:jc w:val="both"/>
              <w:rPr>
                <w:rFonts w:ascii="Arial" w:hAnsi="Arial" w:cs="Arial"/>
                <w:color w:val="000000"/>
                <w:sz w:val="20"/>
                <w:szCs w:val="20"/>
                <w:lang w:val="fr-FR"/>
              </w:rPr>
            </w:pPr>
            <w:r>
              <w:rPr>
                <w:rFonts w:ascii="Arial" w:hAnsi="Arial" w:cs="Arial"/>
                <w:color w:val="000000"/>
                <w:sz w:val="20"/>
                <w:szCs w:val="20"/>
                <w:lang w:val="fr-FR"/>
              </w:rPr>
              <w:t>C_ORG</w:t>
            </w:r>
          </w:p>
        </w:tc>
        <w:tc>
          <w:tcPr>
            <w:tcW w:w="7202" w:type="dxa"/>
            <w:shd w:val="clear" w:color="auto" w:fill="auto"/>
            <w:noWrap/>
            <w:vAlign w:val="center"/>
          </w:tcPr>
          <w:p w:rsidR="003B1BEC" w:rsidRDefault="003B1BEC" w:rsidP="00B26336">
            <w:pPr>
              <w:spacing w:before="60" w:after="60" w:line="240" w:lineRule="auto"/>
              <w:rPr>
                <w:rFonts w:ascii="Arial" w:hAnsi="Arial" w:cs="Arial"/>
                <w:color w:val="000000"/>
                <w:sz w:val="20"/>
                <w:szCs w:val="20"/>
                <w:lang w:val="en-US"/>
              </w:rPr>
            </w:pPr>
            <w:r>
              <w:rPr>
                <w:rFonts w:ascii="Arial" w:hAnsi="Arial" w:cs="Arial"/>
                <w:color w:val="000000"/>
                <w:sz w:val="20"/>
                <w:szCs w:val="20"/>
                <w:lang w:val="en-US"/>
              </w:rPr>
              <w:t>Client Organization</w:t>
            </w:r>
          </w:p>
        </w:tc>
      </w:tr>
      <w:tr w:rsidR="00EF713D" w:rsidRPr="00EF713D" w:rsidTr="003B1BEC">
        <w:trPr>
          <w:trHeight w:val="300"/>
        </w:trPr>
        <w:tc>
          <w:tcPr>
            <w:tcW w:w="1161" w:type="dxa"/>
            <w:shd w:val="clear" w:color="auto" w:fill="auto"/>
            <w:noWrap/>
            <w:vAlign w:val="center"/>
            <w:hideMark/>
          </w:tcPr>
          <w:p w:rsidR="00EF713D" w:rsidRPr="00EF713D" w:rsidRDefault="00EF713D" w:rsidP="00B26336">
            <w:pPr>
              <w:spacing w:before="60" w:after="60" w:line="240" w:lineRule="auto"/>
              <w:jc w:val="both"/>
              <w:rPr>
                <w:rFonts w:ascii="Arial" w:hAnsi="Arial" w:cs="Arial"/>
                <w:color w:val="000000"/>
                <w:sz w:val="20"/>
                <w:szCs w:val="20"/>
                <w:lang w:val="en-US"/>
              </w:rPr>
            </w:pPr>
            <w:r w:rsidRPr="00EF713D">
              <w:rPr>
                <w:rFonts w:ascii="Arial" w:hAnsi="Arial" w:cs="Arial"/>
                <w:color w:val="000000"/>
                <w:sz w:val="20"/>
                <w:szCs w:val="20"/>
                <w:lang w:val="fr-FR"/>
              </w:rPr>
              <w:t>CENELEC</w:t>
            </w:r>
          </w:p>
        </w:tc>
        <w:tc>
          <w:tcPr>
            <w:tcW w:w="7202" w:type="dxa"/>
            <w:shd w:val="clear" w:color="auto" w:fill="auto"/>
            <w:noWrap/>
            <w:vAlign w:val="center"/>
            <w:hideMark/>
          </w:tcPr>
          <w:p w:rsidR="00EF713D" w:rsidRPr="00EF713D" w:rsidRDefault="00EF713D" w:rsidP="00B26336">
            <w:pPr>
              <w:spacing w:before="60" w:after="60" w:line="240" w:lineRule="auto"/>
              <w:rPr>
                <w:rFonts w:ascii="Arial" w:hAnsi="Arial" w:cs="Arial"/>
                <w:color w:val="000000"/>
                <w:sz w:val="20"/>
                <w:szCs w:val="20"/>
                <w:lang w:val="en-US"/>
              </w:rPr>
            </w:pPr>
            <w:r>
              <w:rPr>
                <w:rFonts w:ascii="Arial" w:hAnsi="Arial" w:cs="Arial"/>
                <w:color w:val="000000"/>
                <w:sz w:val="20"/>
                <w:szCs w:val="20"/>
                <w:lang w:val="en-US"/>
              </w:rPr>
              <w:t>Comité de Normalisation E</w:t>
            </w:r>
            <w:r w:rsidRPr="00EF713D">
              <w:rPr>
                <w:rFonts w:ascii="Arial" w:hAnsi="Arial" w:cs="Arial"/>
                <w:color w:val="000000"/>
                <w:sz w:val="20"/>
                <w:szCs w:val="20"/>
                <w:lang w:val="en-US"/>
              </w:rPr>
              <w:t>uropéenne</w:t>
            </w:r>
          </w:p>
        </w:tc>
      </w:tr>
      <w:tr w:rsidR="00EF713D" w:rsidRPr="00B26336" w:rsidTr="003B1BEC">
        <w:trPr>
          <w:trHeight w:val="300"/>
        </w:trPr>
        <w:tc>
          <w:tcPr>
            <w:tcW w:w="1161" w:type="dxa"/>
            <w:shd w:val="clear" w:color="auto" w:fill="auto"/>
            <w:noWrap/>
            <w:vAlign w:val="center"/>
            <w:hideMark/>
          </w:tcPr>
          <w:p w:rsidR="00EF713D" w:rsidRPr="00EF713D" w:rsidRDefault="00EF713D" w:rsidP="00B26336">
            <w:pPr>
              <w:spacing w:before="60" w:after="60" w:line="240" w:lineRule="auto"/>
              <w:jc w:val="both"/>
              <w:rPr>
                <w:rFonts w:ascii="Arial" w:hAnsi="Arial" w:cs="Arial"/>
                <w:color w:val="000000"/>
                <w:sz w:val="20"/>
                <w:szCs w:val="20"/>
                <w:lang w:val="en-US"/>
              </w:rPr>
            </w:pPr>
            <w:r w:rsidRPr="00EF713D">
              <w:rPr>
                <w:rFonts w:ascii="Arial" w:hAnsi="Arial" w:cs="Arial"/>
                <w:color w:val="000000"/>
                <w:sz w:val="20"/>
                <w:szCs w:val="20"/>
                <w:lang w:val="en-US"/>
              </w:rPr>
              <w:t>CSM</w:t>
            </w:r>
          </w:p>
        </w:tc>
        <w:tc>
          <w:tcPr>
            <w:tcW w:w="7202" w:type="dxa"/>
            <w:shd w:val="clear" w:color="auto" w:fill="auto"/>
            <w:noWrap/>
            <w:vAlign w:val="center"/>
            <w:hideMark/>
          </w:tcPr>
          <w:p w:rsidR="00EF713D" w:rsidRPr="00EF713D" w:rsidRDefault="00EF713D" w:rsidP="00B26336">
            <w:pPr>
              <w:spacing w:before="60" w:after="60" w:line="240" w:lineRule="auto"/>
              <w:rPr>
                <w:rFonts w:ascii="Arial" w:hAnsi="Arial" w:cs="Arial"/>
                <w:color w:val="000000"/>
                <w:sz w:val="20"/>
                <w:szCs w:val="20"/>
                <w:lang w:val="en-US"/>
              </w:rPr>
            </w:pPr>
            <w:r w:rsidRPr="00EF713D">
              <w:rPr>
                <w:rFonts w:ascii="Arial" w:hAnsi="Arial" w:cs="Arial"/>
                <w:color w:val="000000"/>
                <w:sz w:val="20"/>
                <w:szCs w:val="20"/>
                <w:lang w:val="en-US"/>
              </w:rPr>
              <w:t>EU regulation “Common Safety Method”</w:t>
            </w:r>
          </w:p>
        </w:tc>
      </w:tr>
      <w:tr w:rsidR="00EF713D" w:rsidRPr="00EF713D" w:rsidTr="003B1BEC">
        <w:trPr>
          <w:trHeight w:val="300"/>
        </w:trPr>
        <w:tc>
          <w:tcPr>
            <w:tcW w:w="1161" w:type="dxa"/>
            <w:shd w:val="clear" w:color="auto" w:fill="auto"/>
            <w:noWrap/>
            <w:vAlign w:val="center"/>
            <w:hideMark/>
          </w:tcPr>
          <w:p w:rsidR="00EF713D" w:rsidRPr="00EF713D" w:rsidRDefault="00EF713D" w:rsidP="00B26336">
            <w:pPr>
              <w:spacing w:before="60" w:after="60" w:line="240" w:lineRule="auto"/>
              <w:jc w:val="both"/>
              <w:rPr>
                <w:rFonts w:ascii="Arial" w:hAnsi="Arial" w:cs="Arial"/>
                <w:color w:val="000000"/>
                <w:sz w:val="20"/>
                <w:szCs w:val="20"/>
                <w:lang w:val="en-US"/>
              </w:rPr>
            </w:pPr>
            <w:r w:rsidRPr="00EF713D">
              <w:rPr>
                <w:rFonts w:ascii="Arial" w:hAnsi="Arial" w:cs="Arial"/>
                <w:color w:val="000000"/>
                <w:sz w:val="20"/>
                <w:szCs w:val="20"/>
                <w:lang w:val="fr-FR"/>
              </w:rPr>
              <w:t>IEC</w:t>
            </w:r>
          </w:p>
        </w:tc>
        <w:tc>
          <w:tcPr>
            <w:tcW w:w="7202" w:type="dxa"/>
            <w:shd w:val="clear" w:color="auto" w:fill="auto"/>
            <w:noWrap/>
            <w:vAlign w:val="center"/>
            <w:hideMark/>
          </w:tcPr>
          <w:p w:rsidR="00EF713D" w:rsidRPr="00EF713D" w:rsidRDefault="00EF713D" w:rsidP="00B26336">
            <w:pPr>
              <w:spacing w:before="60" w:after="60" w:line="240" w:lineRule="auto"/>
              <w:rPr>
                <w:rFonts w:ascii="Arial" w:hAnsi="Arial" w:cs="Arial"/>
                <w:color w:val="000000"/>
                <w:sz w:val="20"/>
                <w:szCs w:val="20"/>
                <w:lang w:val="en-US"/>
              </w:rPr>
            </w:pPr>
            <w:r w:rsidRPr="00EF713D">
              <w:rPr>
                <w:rFonts w:ascii="Arial" w:hAnsi="Arial" w:cs="Arial"/>
                <w:color w:val="000000"/>
                <w:sz w:val="20"/>
                <w:szCs w:val="20"/>
                <w:lang w:val="en-US"/>
              </w:rPr>
              <w:t>International Electrotechnical Commission</w:t>
            </w:r>
          </w:p>
        </w:tc>
      </w:tr>
      <w:tr w:rsidR="00EF713D" w:rsidRPr="00EF713D" w:rsidTr="003B1BEC">
        <w:trPr>
          <w:trHeight w:val="300"/>
        </w:trPr>
        <w:tc>
          <w:tcPr>
            <w:tcW w:w="1161" w:type="dxa"/>
            <w:shd w:val="clear" w:color="auto" w:fill="auto"/>
            <w:noWrap/>
            <w:vAlign w:val="center"/>
            <w:hideMark/>
          </w:tcPr>
          <w:p w:rsidR="00EF713D" w:rsidRPr="00EF713D" w:rsidRDefault="00EF713D" w:rsidP="00B26336">
            <w:pPr>
              <w:spacing w:before="60" w:after="60" w:line="240" w:lineRule="auto"/>
              <w:jc w:val="both"/>
              <w:rPr>
                <w:rFonts w:ascii="Arial" w:hAnsi="Arial" w:cs="Arial"/>
                <w:color w:val="000000"/>
                <w:sz w:val="20"/>
                <w:szCs w:val="20"/>
                <w:lang w:val="en-US"/>
              </w:rPr>
            </w:pPr>
            <w:r w:rsidRPr="00EF713D">
              <w:rPr>
                <w:rFonts w:ascii="Arial" w:hAnsi="Arial" w:cs="Arial"/>
                <w:color w:val="000000"/>
                <w:sz w:val="20"/>
                <w:szCs w:val="20"/>
                <w:lang w:val="fr-FR"/>
              </w:rPr>
              <w:t>ISA</w:t>
            </w:r>
          </w:p>
        </w:tc>
        <w:tc>
          <w:tcPr>
            <w:tcW w:w="7202" w:type="dxa"/>
            <w:shd w:val="clear" w:color="auto" w:fill="auto"/>
            <w:noWrap/>
            <w:vAlign w:val="center"/>
            <w:hideMark/>
          </w:tcPr>
          <w:p w:rsidR="00EF713D" w:rsidRPr="00EF713D" w:rsidRDefault="00EF713D" w:rsidP="00B26336">
            <w:pPr>
              <w:spacing w:before="60" w:after="60" w:line="240" w:lineRule="auto"/>
              <w:rPr>
                <w:rFonts w:ascii="Arial" w:hAnsi="Arial" w:cs="Arial"/>
                <w:color w:val="000000"/>
                <w:sz w:val="20"/>
                <w:szCs w:val="20"/>
                <w:lang w:val="en-US"/>
              </w:rPr>
            </w:pPr>
            <w:r w:rsidRPr="00EF713D">
              <w:rPr>
                <w:rFonts w:ascii="Arial" w:hAnsi="Arial" w:cs="Arial"/>
                <w:color w:val="000000"/>
                <w:sz w:val="20"/>
                <w:szCs w:val="20"/>
                <w:lang w:val="en-US"/>
              </w:rPr>
              <w:t>Independent Safety Assessor</w:t>
            </w:r>
          </w:p>
        </w:tc>
      </w:tr>
      <w:tr w:rsidR="00EF713D" w:rsidRPr="00EF713D" w:rsidTr="003B1BEC">
        <w:trPr>
          <w:trHeight w:val="300"/>
        </w:trPr>
        <w:tc>
          <w:tcPr>
            <w:tcW w:w="1161" w:type="dxa"/>
            <w:shd w:val="clear" w:color="auto" w:fill="auto"/>
            <w:noWrap/>
            <w:vAlign w:val="center"/>
            <w:hideMark/>
          </w:tcPr>
          <w:p w:rsidR="00EF713D" w:rsidRPr="00EF713D" w:rsidRDefault="00EF713D" w:rsidP="00B26336">
            <w:pPr>
              <w:spacing w:before="60" w:after="60" w:line="240" w:lineRule="auto"/>
              <w:jc w:val="both"/>
              <w:rPr>
                <w:rFonts w:ascii="Arial" w:hAnsi="Arial" w:cs="Arial"/>
                <w:color w:val="000000"/>
                <w:sz w:val="20"/>
                <w:szCs w:val="20"/>
                <w:lang w:val="en-US"/>
              </w:rPr>
            </w:pPr>
            <w:r w:rsidRPr="00EF713D">
              <w:rPr>
                <w:rFonts w:ascii="Arial" w:hAnsi="Arial" w:cs="Arial"/>
                <w:color w:val="000000"/>
                <w:sz w:val="20"/>
                <w:szCs w:val="20"/>
                <w:lang w:val="fr-FR"/>
              </w:rPr>
              <w:t>ISO</w:t>
            </w:r>
          </w:p>
        </w:tc>
        <w:tc>
          <w:tcPr>
            <w:tcW w:w="7202" w:type="dxa"/>
            <w:shd w:val="clear" w:color="auto" w:fill="auto"/>
            <w:noWrap/>
            <w:vAlign w:val="center"/>
            <w:hideMark/>
          </w:tcPr>
          <w:p w:rsidR="00EF713D" w:rsidRPr="00EF713D" w:rsidRDefault="00EF713D" w:rsidP="00B26336">
            <w:pPr>
              <w:spacing w:before="60" w:after="60" w:line="240" w:lineRule="auto"/>
              <w:rPr>
                <w:rFonts w:ascii="Arial" w:hAnsi="Arial" w:cs="Arial"/>
                <w:color w:val="000000"/>
                <w:sz w:val="20"/>
                <w:szCs w:val="20"/>
                <w:lang w:val="en-US"/>
              </w:rPr>
            </w:pPr>
            <w:r w:rsidRPr="00EF713D">
              <w:rPr>
                <w:rFonts w:ascii="Arial" w:hAnsi="Arial" w:cs="Arial"/>
                <w:color w:val="000000"/>
                <w:sz w:val="20"/>
                <w:szCs w:val="20"/>
                <w:lang w:val="en-US"/>
              </w:rPr>
              <w:t>International Organization for Standardisation</w:t>
            </w:r>
          </w:p>
        </w:tc>
      </w:tr>
      <w:tr w:rsidR="00EF713D" w:rsidRPr="00EF713D" w:rsidTr="003B1BEC">
        <w:trPr>
          <w:trHeight w:val="300"/>
        </w:trPr>
        <w:tc>
          <w:tcPr>
            <w:tcW w:w="1161" w:type="dxa"/>
            <w:shd w:val="clear" w:color="auto" w:fill="auto"/>
            <w:noWrap/>
            <w:vAlign w:val="center"/>
            <w:hideMark/>
          </w:tcPr>
          <w:p w:rsidR="00EF713D" w:rsidRPr="00EF713D" w:rsidRDefault="00EF713D" w:rsidP="00B26336">
            <w:pPr>
              <w:spacing w:before="60" w:after="60" w:line="240" w:lineRule="auto"/>
              <w:jc w:val="both"/>
              <w:rPr>
                <w:rFonts w:ascii="Arial" w:hAnsi="Arial" w:cs="Arial"/>
                <w:color w:val="000000"/>
                <w:sz w:val="20"/>
                <w:szCs w:val="20"/>
                <w:lang w:val="en-US"/>
              </w:rPr>
            </w:pPr>
            <w:r w:rsidRPr="00EF713D">
              <w:rPr>
                <w:rFonts w:ascii="Arial" w:hAnsi="Arial" w:cs="Arial"/>
                <w:color w:val="000000"/>
                <w:sz w:val="20"/>
                <w:szCs w:val="20"/>
                <w:lang w:val="fr-FR"/>
              </w:rPr>
              <w:t>KPI</w:t>
            </w:r>
          </w:p>
        </w:tc>
        <w:tc>
          <w:tcPr>
            <w:tcW w:w="7202" w:type="dxa"/>
            <w:shd w:val="clear" w:color="auto" w:fill="auto"/>
            <w:noWrap/>
            <w:vAlign w:val="center"/>
            <w:hideMark/>
          </w:tcPr>
          <w:p w:rsidR="00EF713D" w:rsidRPr="00EF713D" w:rsidRDefault="00EF713D" w:rsidP="00B26336">
            <w:pPr>
              <w:spacing w:before="60" w:after="60" w:line="240" w:lineRule="auto"/>
              <w:rPr>
                <w:rFonts w:ascii="Arial" w:hAnsi="Arial" w:cs="Arial"/>
                <w:color w:val="000000"/>
                <w:sz w:val="20"/>
                <w:szCs w:val="20"/>
                <w:lang w:val="en-US"/>
              </w:rPr>
            </w:pPr>
            <w:r w:rsidRPr="00EF713D">
              <w:rPr>
                <w:rFonts w:ascii="Arial" w:hAnsi="Arial" w:cs="Arial"/>
                <w:color w:val="000000"/>
                <w:sz w:val="20"/>
                <w:szCs w:val="20"/>
                <w:lang w:val="en-US"/>
              </w:rPr>
              <w:t>Key Performance Indicators</w:t>
            </w:r>
          </w:p>
        </w:tc>
      </w:tr>
      <w:tr w:rsidR="00EF713D" w:rsidRPr="00EF713D" w:rsidTr="003B1BEC">
        <w:trPr>
          <w:trHeight w:val="300"/>
        </w:trPr>
        <w:tc>
          <w:tcPr>
            <w:tcW w:w="1161" w:type="dxa"/>
            <w:shd w:val="clear" w:color="auto" w:fill="auto"/>
            <w:noWrap/>
            <w:vAlign w:val="center"/>
            <w:hideMark/>
          </w:tcPr>
          <w:p w:rsidR="00EF713D" w:rsidRPr="00EF713D" w:rsidRDefault="00EF713D" w:rsidP="00B26336">
            <w:pPr>
              <w:spacing w:before="60" w:after="60" w:line="240" w:lineRule="auto"/>
              <w:jc w:val="both"/>
              <w:rPr>
                <w:rFonts w:ascii="Arial" w:hAnsi="Arial" w:cs="Arial"/>
                <w:color w:val="000000"/>
                <w:sz w:val="20"/>
                <w:szCs w:val="20"/>
                <w:lang w:val="en-US"/>
              </w:rPr>
            </w:pPr>
            <w:r w:rsidRPr="00EF713D">
              <w:rPr>
                <w:rFonts w:ascii="Arial" w:hAnsi="Arial" w:cs="Arial"/>
                <w:color w:val="000000"/>
                <w:sz w:val="20"/>
                <w:szCs w:val="20"/>
                <w:lang w:val="en-US"/>
              </w:rPr>
              <w:t xml:space="preserve">MIL </w:t>
            </w:r>
            <w:r>
              <w:rPr>
                <w:rFonts w:ascii="Arial" w:hAnsi="Arial" w:cs="Arial"/>
                <w:color w:val="000000"/>
                <w:sz w:val="20"/>
                <w:szCs w:val="20"/>
                <w:lang w:val="en-US"/>
              </w:rPr>
              <w:t>(</w:t>
            </w:r>
            <w:r w:rsidRPr="00EF713D">
              <w:rPr>
                <w:rFonts w:ascii="Arial" w:hAnsi="Arial" w:cs="Arial"/>
                <w:color w:val="000000"/>
                <w:sz w:val="20"/>
                <w:szCs w:val="20"/>
                <w:lang w:val="en-US"/>
              </w:rPr>
              <w:t>std</w:t>
            </w:r>
            <w:r>
              <w:rPr>
                <w:rFonts w:ascii="Arial" w:hAnsi="Arial" w:cs="Arial"/>
                <w:color w:val="000000"/>
                <w:sz w:val="20"/>
                <w:szCs w:val="20"/>
                <w:lang w:val="en-US"/>
              </w:rPr>
              <w:t>)</w:t>
            </w:r>
          </w:p>
        </w:tc>
        <w:tc>
          <w:tcPr>
            <w:tcW w:w="7202" w:type="dxa"/>
            <w:shd w:val="clear" w:color="auto" w:fill="auto"/>
            <w:noWrap/>
            <w:vAlign w:val="center"/>
            <w:hideMark/>
          </w:tcPr>
          <w:p w:rsidR="00EF713D" w:rsidRPr="00EF713D" w:rsidRDefault="00EF713D" w:rsidP="00B26336">
            <w:pPr>
              <w:spacing w:before="60" w:after="60" w:line="240" w:lineRule="auto"/>
              <w:rPr>
                <w:rFonts w:ascii="Arial" w:hAnsi="Arial" w:cs="Arial"/>
                <w:color w:val="000000"/>
                <w:sz w:val="20"/>
                <w:szCs w:val="20"/>
                <w:lang w:val="en-US"/>
              </w:rPr>
            </w:pPr>
            <w:r w:rsidRPr="00EF713D">
              <w:rPr>
                <w:rFonts w:ascii="Arial" w:hAnsi="Arial" w:cs="Arial"/>
                <w:color w:val="000000"/>
                <w:sz w:val="20"/>
                <w:szCs w:val="20"/>
                <w:lang w:val="en-US"/>
              </w:rPr>
              <w:t>United States Military Standards</w:t>
            </w:r>
          </w:p>
        </w:tc>
      </w:tr>
      <w:tr w:rsidR="00EF713D" w:rsidRPr="00EF713D" w:rsidTr="003B1BEC">
        <w:trPr>
          <w:trHeight w:val="300"/>
        </w:trPr>
        <w:tc>
          <w:tcPr>
            <w:tcW w:w="1161" w:type="dxa"/>
            <w:shd w:val="clear" w:color="auto" w:fill="auto"/>
            <w:noWrap/>
            <w:vAlign w:val="center"/>
            <w:hideMark/>
          </w:tcPr>
          <w:p w:rsidR="00EF713D" w:rsidRPr="00EF713D" w:rsidRDefault="00EF713D" w:rsidP="00B26336">
            <w:pPr>
              <w:spacing w:before="60" w:after="60" w:line="240" w:lineRule="auto"/>
              <w:jc w:val="both"/>
              <w:rPr>
                <w:rFonts w:ascii="Arial" w:hAnsi="Arial" w:cs="Arial"/>
                <w:color w:val="000000"/>
                <w:sz w:val="20"/>
                <w:szCs w:val="20"/>
                <w:lang w:val="en-US"/>
              </w:rPr>
            </w:pPr>
            <w:r w:rsidRPr="00EF713D">
              <w:rPr>
                <w:rFonts w:ascii="Arial" w:hAnsi="Arial" w:cs="Arial"/>
                <w:color w:val="000000"/>
                <w:sz w:val="20"/>
                <w:szCs w:val="20"/>
                <w:lang w:val="fr-FR"/>
              </w:rPr>
              <w:t>MS</w:t>
            </w:r>
          </w:p>
        </w:tc>
        <w:tc>
          <w:tcPr>
            <w:tcW w:w="7202" w:type="dxa"/>
            <w:shd w:val="clear" w:color="auto" w:fill="auto"/>
            <w:noWrap/>
            <w:vAlign w:val="center"/>
            <w:hideMark/>
          </w:tcPr>
          <w:p w:rsidR="00EF713D" w:rsidRPr="00EF713D" w:rsidRDefault="00EF713D" w:rsidP="00B26336">
            <w:pPr>
              <w:spacing w:before="60" w:after="60" w:line="240" w:lineRule="auto"/>
              <w:rPr>
                <w:rFonts w:ascii="Arial" w:hAnsi="Arial" w:cs="Arial"/>
                <w:color w:val="000000"/>
                <w:sz w:val="20"/>
                <w:szCs w:val="20"/>
                <w:lang w:val="en-US"/>
              </w:rPr>
            </w:pPr>
            <w:r w:rsidRPr="00EF713D">
              <w:rPr>
                <w:rFonts w:ascii="Arial" w:hAnsi="Arial" w:cs="Arial"/>
                <w:color w:val="000000"/>
                <w:sz w:val="20"/>
                <w:szCs w:val="20"/>
                <w:lang w:val="en-US"/>
              </w:rPr>
              <w:t>MicroSoft</w:t>
            </w:r>
          </w:p>
        </w:tc>
      </w:tr>
      <w:tr w:rsidR="00EF713D" w:rsidRPr="00EF713D" w:rsidTr="003B1BEC">
        <w:trPr>
          <w:trHeight w:val="300"/>
        </w:trPr>
        <w:tc>
          <w:tcPr>
            <w:tcW w:w="1161" w:type="dxa"/>
            <w:shd w:val="clear" w:color="auto" w:fill="auto"/>
            <w:noWrap/>
            <w:vAlign w:val="center"/>
            <w:hideMark/>
          </w:tcPr>
          <w:p w:rsidR="00EF713D" w:rsidRPr="00EF713D" w:rsidRDefault="00EF713D" w:rsidP="00B26336">
            <w:pPr>
              <w:spacing w:before="60" w:after="60" w:line="240" w:lineRule="auto"/>
              <w:jc w:val="both"/>
              <w:rPr>
                <w:rFonts w:ascii="Arial" w:hAnsi="Arial" w:cs="Arial"/>
                <w:color w:val="000000"/>
                <w:sz w:val="20"/>
                <w:szCs w:val="20"/>
                <w:lang w:val="en-US"/>
              </w:rPr>
            </w:pPr>
            <w:r w:rsidRPr="00EF713D">
              <w:rPr>
                <w:rFonts w:ascii="Arial" w:hAnsi="Arial" w:cs="Arial"/>
                <w:color w:val="000000"/>
                <w:sz w:val="20"/>
                <w:szCs w:val="20"/>
                <w:lang w:val="fr-FR"/>
              </w:rPr>
              <w:t>OS</w:t>
            </w:r>
          </w:p>
        </w:tc>
        <w:tc>
          <w:tcPr>
            <w:tcW w:w="7202" w:type="dxa"/>
            <w:shd w:val="clear" w:color="auto" w:fill="auto"/>
            <w:noWrap/>
            <w:vAlign w:val="center"/>
            <w:hideMark/>
          </w:tcPr>
          <w:p w:rsidR="00EF713D" w:rsidRPr="00EF713D" w:rsidRDefault="00EF713D" w:rsidP="00B26336">
            <w:pPr>
              <w:spacing w:before="60" w:after="60" w:line="240" w:lineRule="auto"/>
              <w:rPr>
                <w:rFonts w:ascii="Arial" w:hAnsi="Arial" w:cs="Arial"/>
                <w:color w:val="000000"/>
                <w:sz w:val="20"/>
                <w:szCs w:val="20"/>
                <w:lang w:val="en-US"/>
              </w:rPr>
            </w:pPr>
            <w:r w:rsidRPr="00EF713D">
              <w:rPr>
                <w:rFonts w:ascii="Arial" w:hAnsi="Arial" w:cs="Arial"/>
                <w:color w:val="000000"/>
                <w:sz w:val="20"/>
                <w:szCs w:val="20"/>
                <w:lang w:val="en-US"/>
              </w:rPr>
              <w:t>Operating System</w:t>
            </w:r>
          </w:p>
        </w:tc>
      </w:tr>
      <w:tr w:rsidR="0054275F" w:rsidRPr="00B26336" w:rsidTr="003B1BEC">
        <w:trPr>
          <w:trHeight w:val="300"/>
        </w:trPr>
        <w:tc>
          <w:tcPr>
            <w:tcW w:w="1161" w:type="dxa"/>
            <w:shd w:val="clear" w:color="auto" w:fill="auto"/>
            <w:noWrap/>
            <w:vAlign w:val="center"/>
          </w:tcPr>
          <w:p w:rsidR="0054275F" w:rsidRPr="00EF713D" w:rsidRDefault="0054275F" w:rsidP="00B26336">
            <w:pPr>
              <w:spacing w:before="60" w:after="60" w:line="240" w:lineRule="auto"/>
              <w:jc w:val="both"/>
              <w:rPr>
                <w:rFonts w:ascii="Arial" w:hAnsi="Arial" w:cs="Arial"/>
                <w:color w:val="000000"/>
                <w:sz w:val="20"/>
                <w:szCs w:val="20"/>
                <w:lang w:val="fr-FR"/>
              </w:rPr>
            </w:pPr>
            <w:r>
              <w:rPr>
                <w:rFonts w:ascii="Arial" w:hAnsi="Arial" w:cs="Arial"/>
                <w:color w:val="000000"/>
                <w:sz w:val="20"/>
                <w:szCs w:val="20"/>
                <w:lang w:val="fr-FR"/>
              </w:rPr>
              <w:t>Q&amp;S</w:t>
            </w:r>
          </w:p>
        </w:tc>
        <w:tc>
          <w:tcPr>
            <w:tcW w:w="7202" w:type="dxa"/>
            <w:shd w:val="clear" w:color="auto" w:fill="auto"/>
            <w:noWrap/>
            <w:vAlign w:val="center"/>
          </w:tcPr>
          <w:p w:rsidR="0054275F" w:rsidRPr="00EF713D" w:rsidRDefault="0054275F" w:rsidP="00B26336">
            <w:pPr>
              <w:spacing w:before="60" w:after="60" w:line="240" w:lineRule="auto"/>
              <w:rPr>
                <w:rFonts w:ascii="Arial" w:hAnsi="Arial" w:cs="Arial"/>
                <w:color w:val="000000"/>
                <w:sz w:val="20"/>
                <w:szCs w:val="20"/>
                <w:lang w:val="en-US"/>
              </w:rPr>
            </w:pPr>
            <w:r>
              <w:rPr>
                <w:rFonts w:ascii="Arial" w:hAnsi="Arial" w:cs="Arial"/>
                <w:color w:val="000000"/>
                <w:sz w:val="20"/>
                <w:szCs w:val="20"/>
                <w:lang w:val="en-US"/>
              </w:rPr>
              <w:t>Quality &amp; Safety (part of Viattech company name)</w:t>
            </w:r>
          </w:p>
        </w:tc>
      </w:tr>
      <w:tr w:rsidR="00EF713D" w:rsidRPr="00EF713D" w:rsidTr="003B1BEC">
        <w:trPr>
          <w:trHeight w:val="300"/>
        </w:trPr>
        <w:tc>
          <w:tcPr>
            <w:tcW w:w="1161" w:type="dxa"/>
            <w:shd w:val="clear" w:color="auto" w:fill="auto"/>
            <w:noWrap/>
            <w:vAlign w:val="center"/>
            <w:hideMark/>
          </w:tcPr>
          <w:p w:rsidR="00EF713D" w:rsidRPr="00EF713D" w:rsidRDefault="00EF713D" w:rsidP="00B26336">
            <w:pPr>
              <w:spacing w:before="60" w:after="60" w:line="240" w:lineRule="auto"/>
              <w:jc w:val="both"/>
              <w:rPr>
                <w:rFonts w:ascii="Arial" w:hAnsi="Arial" w:cs="Arial"/>
                <w:color w:val="000000"/>
                <w:sz w:val="20"/>
                <w:szCs w:val="20"/>
                <w:lang w:val="en-US"/>
              </w:rPr>
            </w:pPr>
            <w:r w:rsidRPr="00EF713D">
              <w:rPr>
                <w:rFonts w:ascii="Arial" w:hAnsi="Arial" w:cs="Arial"/>
                <w:color w:val="000000"/>
                <w:sz w:val="20"/>
                <w:szCs w:val="20"/>
                <w:lang w:val="en-US"/>
              </w:rPr>
              <w:t>RAMS</w:t>
            </w:r>
          </w:p>
        </w:tc>
        <w:tc>
          <w:tcPr>
            <w:tcW w:w="7202" w:type="dxa"/>
            <w:shd w:val="clear" w:color="auto" w:fill="auto"/>
            <w:noWrap/>
            <w:vAlign w:val="center"/>
            <w:hideMark/>
          </w:tcPr>
          <w:p w:rsidR="00EF713D" w:rsidRPr="00EF713D" w:rsidRDefault="00EF713D" w:rsidP="00B26336">
            <w:pPr>
              <w:spacing w:before="60" w:after="60" w:line="240" w:lineRule="auto"/>
              <w:rPr>
                <w:rFonts w:ascii="Arial" w:hAnsi="Arial" w:cs="Arial"/>
                <w:color w:val="000000"/>
                <w:sz w:val="20"/>
                <w:szCs w:val="20"/>
                <w:lang w:val="en-US"/>
              </w:rPr>
            </w:pPr>
            <w:r w:rsidRPr="00EF713D">
              <w:rPr>
                <w:rFonts w:ascii="Arial" w:hAnsi="Arial" w:cs="Arial"/>
                <w:color w:val="000000"/>
                <w:sz w:val="20"/>
                <w:szCs w:val="20"/>
                <w:lang w:val="en-US"/>
              </w:rPr>
              <w:t>Reliability Availability Maintainability Safety</w:t>
            </w:r>
          </w:p>
        </w:tc>
      </w:tr>
      <w:tr w:rsidR="00EF713D" w:rsidRPr="00EF713D" w:rsidTr="003B1BEC">
        <w:trPr>
          <w:trHeight w:val="300"/>
        </w:trPr>
        <w:tc>
          <w:tcPr>
            <w:tcW w:w="1161" w:type="dxa"/>
            <w:shd w:val="clear" w:color="auto" w:fill="auto"/>
            <w:noWrap/>
            <w:vAlign w:val="center"/>
            <w:hideMark/>
          </w:tcPr>
          <w:p w:rsidR="00EF713D" w:rsidRPr="00EF713D" w:rsidRDefault="00EF713D" w:rsidP="00B26336">
            <w:pPr>
              <w:spacing w:before="60" w:after="60" w:line="240" w:lineRule="auto"/>
              <w:jc w:val="both"/>
              <w:rPr>
                <w:rFonts w:ascii="Arial" w:hAnsi="Arial" w:cs="Arial"/>
                <w:color w:val="000000"/>
                <w:sz w:val="20"/>
                <w:szCs w:val="20"/>
                <w:lang w:val="en-US"/>
              </w:rPr>
            </w:pPr>
            <w:r w:rsidRPr="00EF713D">
              <w:rPr>
                <w:rFonts w:ascii="Arial" w:hAnsi="Arial" w:cs="Arial"/>
                <w:color w:val="000000"/>
                <w:sz w:val="20"/>
                <w:szCs w:val="20"/>
                <w:lang w:val="fr-FR"/>
              </w:rPr>
              <w:t>SQL</w:t>
            </w:r>
          </w:p>
        </w:tc>
        <w:tc>
          <w:tcPr>
            <w:tcW w:w="7202" w:type="dxa"/>
            <w:shd w:val="clear" w:color="auto" w:fill="auto"/>
            <w:noWrap/>
            <w:vAlign w:val="center"/>
            <w:hideMark/>
          </w:tcPr>
          <w:p w:rsidR="00EF713D" w:rsidRPr="00EF713D" w:rsidRDefault="00EF713D" w:rsidP="00B26336">
            <w:pPr>
              <w:spacing w:before="60" w:after="60" w:line="240" w:lineRule="auto"/>
              <w:rPr>
                <w:rFonts w:ascii="Arial" w:hAnsi="Arial" w:cs="Arial"/>
                <w:color w:val="000000"/>
                <w:sz w:val="20"/>
                <w:szCs w:val="20"/>
                <w:lang w:val="en-US"/>
              </w:rPr>
            </w:pPr>
            <w:r w:rsidRPr="00EF713D">
              <w:rPr>
                <w:rFonts w:ascii="Arial" w:hAnsi="Arial" w:cs="Arial"/>
                <w:color w:val="000000"/>
                <w:sz w:val="20"/>
                <w:szCs w:val="20"/>
                <w:lang w:val="en-US"/>
              </w:rPr>
              <w:t>Structured Query Language</w:t>
            </w:r>
          </w:p>
        </w:tc>
      </w:tr>
      <w:tr w:rsidR="00415EE1" w:rsidRPr="00EF713D" w:rsidTr="003B1BEC">
        <w:trPr>
          <w:trHeight w:val="300"/>
        </w:trPr>
        <w:tc>
          <w:tcPr>
            <w:tcW w:w="1161" w:type="dxa"/>
            <w:shd w:val="clear" w:color="auto" w:fill="auto"/>
            <w:noWrap/>
            <w:vAlign w:val="center"/>
          </w:tcPr>
          <w:p w:rsidR="00415EE1" w:rsidRPr="00EF713D" w:rsidRDefault="00415EE1" w:rsidP="00B26336">
            <w:pPr>
              <w:spacing w:before="60" w:after="60" w:line="240" w:lineRule="auto"/>
              <w:jc w:val="both"/>
              <w:rPr>
                <w:rFonts w:ascii="Arial" w:hAnsi="Arial" w:cs="Arial"/>
                <w:color w:val="000000"/>
                <w:sz w:val="20"/>
                <w:szCs w:val="20"/>
                <w:lang w:val="fr-FR"/>
              </w:rPr>
            </w:pPr>
            <w:r>
              <w:rPr>
                <w:rFonts w:ascii="Arial" w:hAnsi="Arial" w:cs="Arial"/>
                <w:color w:val="000000"/>
                <w:sz w:val="20"/>
                <w:szCs w:val="20"/>
                <w:lang w:val="fr-FR"/>
              </w:rPr>
              <w:t>SW</w:t>
            </w:r>
          </w:p>
        </w:tc>
        <w:tc>
          <w:tcPr>
            <w:tcW w:w="7202" w:type="dxa"/>
            <w:shd w:val="clear" w:color="auto" w:fill="auto"/>
            <w:noWrap/>
            <w:vAlign w:val="center"/>
          </w:tcPr>
          <w:p w:rsidR="00415EE1" w:rsidRPr="00EF713D" w:rsidRDefault="00415EE1" w:rsidP="00B26336">
            <w:pPr>
              <w:spacing w:before="60" w:after="60" w:line="240" w:lineRule="auto"/>
              <w:rPr>
                <w:rFonts w:ascii="Arial" w:hAnsi="Arial" w:cs="Arial"/>
                <w:color w:val="000000"/>
                <w:sz w:val="20"/>
                <w:szCs w:val="20"/>
                <w:lang w:val="en-US"/>
              </w:rPr>
            </w:pPr>
            <w:r>
              <w:rPr>
                <w:rFonts w:ascii="Arial" w:hAnsi="Arial" w:cs="Arial"/>
                <w:color w:val="000000"/>
                <w:sz w:val="20"/>
                <w:szCs w:val="20"/>
                <w:lang w:val="en-US"/>
              </w:rPr>
              <w:t>Software</w:t>
            </w:r>
          </w:p>
        </w:tc>
      </w:tr>
      <w:tr w:rsidR="00EF713D" w:rsidRPr="00EF713D" w:rsidTr="003B1BEC">
        <w:trPr>
          <w:trHeight w:val="300"/>
        </w:trPr>
        <w:tc>
          <w:tcPr>
            <w:tcW w:w="1161" w:type="dxa"/>
            <w:shd w:val="clear" w:color="auto" w:fill="auto"/>
            <w:noWrap/>
            <w:vAlign w:val="center"/>
            <w:hideMark/>
          </w:tcPr>
          <w:p w:rsidR="00EF713D" w:rsidRPr="00EF713D" w:rsidRDefault="00EF713D" w:rsidP="00B26336">
            <w:pPr>
              <w:spacing w:before="60" w:after="60" w:line="240" w:lineRule="auto"/>
              <w:jc w:val="both"/>
              <w:rPr>
                <w:rFonts w:ascii="Arial" w:hAnsi="Arial" w:cs="Arial"/>
                <w:color w:val="000000"/>
                <w:sz w:val="20"/>
                <w:szCs w:val="20"/>
                <w:lang w:val="en-US"/>
              </w:rPr>
            </w:pPr>
            <w:r w:rsidRPr="00EF713D">
              <w:rPr>
                <w:rFonts w:ascii="Arial" w:hAnsi="Arial" w:cs="Arial"/>
                <w:color w:val="000000"/>
                <w:sz w:val="20"/>
                <w:szCs w:val="20"/>
                <w:lang w:val="fr-FR"/>
              </w:rPr>
              <w:t>XML</w:t>
            </w:r>
          </w:p>
        </w:tc>
        <w:tc>
          <w:tcPr>
            <w:tcW w:w="7202" w:type="dxa"/>
            <w:shd w:val="clear" w:color="auto" w:fill="auto"/>
            <w:noWrap/>
            <w:vAlign w:val="center"/>
            <w:hideMark/>
          </w:tcPr>
          <w:p w:rsidR="00EF713D" w:rsidRPr="00EF713D" w:rsidRDefault="00EF713D" w:rsidP="00B26336">
            <w:pPr>
              <w:spacing w:before="60" w:after="60" w:line="240" w:lineRule="auto"/>
              <w:rPr>
                <w:rFonts w:ascii="Arial" w:hAnsi="Arial" w:cs="Arial"/>
                <w:color w:val="000000"/>
                <w:sz w:val="20"/>
                <w:szCs w:val="20"/>
                <w:lang w:val="en-US"/>
              </w:rPr>
            </w:pPr>
            <w:r w:rsidRPr="00EF713D">
              <w:rPr>
                <w:rFonts w:ascii="Arial" w:hAnsi="Arial" w:cs="Arial"/>
                <w:color w:val="000000"/>
                <w:sz w:val="20"/>
                <w:szCs w:val="20"/>
                <w:lang w:val="en-US"/>
              </w:rPr>
              <w:t>Extensible Markup Language</w:t>
            </w:r>
          </w:p>
        </w:tc>
      </w:tr>
    </w:tbl>
    <w:p w:rsidR="00D62DCC" w:rsidRPr="00185924" w:rsidRDefault="00D62DCC" w:rsidP="00453D05">
      <w:pPr>
        <w:pStyle w:val="Corpsdetexte"/>
        <w:rPr>
          <w:lang w:val="fr-FR"/>
        </w:rPr>
      </w:pPr>
    </w:p>
    <w:p w:rsidR="00065028" w:rsidRDefault="00DE0C81" w:rsidP="00036889">
      <w:pPr>
        <w:pStyle w:val="Titre2"/>
        <w:tabs>
          <w:tab w:val="clear" w:pos="142"/>
          <w:tab w:val="num" w:pos="1134"/>
        </w:tabs>
        <w:ind w:left="0"/>
      </w:pPr>
      <w:bookmarkStart w:id="34" w:name="_Toc443637295"/>
      <w:r>
        <w:t>Refe</w:t>
      </w:r>
      <w:r w:rsidR="001C726F" w:rsidRPr="00DE0C81">
        <w:t>rences</w:t>
      </w:r>
      <w:bookmarkEnd w:id="34"/>
    </w:p>
    <w:p w:rsidR="00CA57C1" w:rsidRPr="006854ED" w:rsidRDefault="00CE512D" w:rsidP="00376F9B">
      <w:pPr>
        <w:pStyle w:val="Titre3"/>
        <w:tabs>
          <w:tab w:val="clear" w:pos="852"/>
          <w:tab w:val="num" w:pos="1134"/>
        </w:tabs>
        <w:rPr>
          <w:smallCaps w:val="0"/>
          <w:sz w:val="24"/>
          <w:szCs w:val="24"/>
        </w:rPr>
      </w:pPr>
      <w:bookmarkStart w:id="35" w:name="_Toc443637296"/>
      <w:proofErr w:type="spellStart"/>
      <w:r w:rsidRPr="006854ED">
        <w:rPr>
          <w:smallCaps w:val="0"/>
          <w:sz w:val="24"/>
          <w:szCs w:val="24"/>
        </w:rPr>
        <w:t>Internal</w:t>
      </w:r>
      <w:proofErr w:type="spellEnd"/>
      <w:r w:rsidR="00DF6D19" w:rsidRPr="006854ED">
        <w:rPr>
          <w:smallCaps w:val="0"/>
          <w:sz w:val="24"/>
          <w:szCs w:val="24"/>
        </w:rPr>
        <w:t xml:space="preserve"> </w:t>
      </w:r>
      <w:proofErr w:type="spellStart"/>
      <w:r w:rsidR="00DF6D19" w:rsidRPr="006854ED">
        <w:rPr>
          <w:smallCaps w:val="0"/>
          <w:sz w:val="24"/>
          <w:szCs w:val="24"/>
        </w:rPr>
        <w:t>References</w:t>
      </w:r>
      <w:bookmarkEnd w:id="35"/>
      <w:proofErr w:type="spellEnd"/>
    </w:p>
    <w:tbl>
      <w:tblPr>
        <w:tblW w:w="8421" w:type="dxa"/>
        <w:tblInd w:w="1101" w:type="dxa"/>
        <w:tblLook w:val="04A0" w:firstRow="1" w:lastRow="0" w:firstColumn="1" w:lastColumn="0" w:noHBand="0" w:noVBand="1"/>
      </w:tblPr>
      <w:tblGrid>
        <w:gridCol w:w="4394"/>
        <w:gridCol w:w="2835"/>
        <w:gridCol w:w="1192"/>
      </w:tblGrid>
      <w:tr w:rsidR="00CA57C1" w:rsidRPr="0015071B" w:rsidTr="00B26336">
        <w:trPr>
          <w:trHeight w:val="414"/>
          <w:tblHeader/>
        </w:trPr>
        <w:tc>
          <w:tcPr>
            <w:tcW w:w="439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CA57C1" w:rsidRPr="00B26336" w:rsidRDefault="00CA57C1" w:rsidP="00B26336">
            <w:pPr>
              <w:spacing w:before="60" w:after="60" w:line="240" w:lineRule="auto"/>
              <w:jc w:val="center"/>
              <w:rPr>
                <w:rFonts w:ascii="Arial" w:hAnsi="Arial" w:cs="Arial"/>
                <w:b/>
                <w:bCs/>
                <w:color w:val="000000"/>
                <w:sz w:val="20"/>
                <w:szCs w:val="20"/>
                <w:lang w:val="en-US"/>
              </w:rPr>
            </w:pPr>
            <w:r w:rsidRPr="00B26336">
              <w:rPr>
                <w:rFonts w:ascii="Arial" w:hAnsi="Arial" w:cs="Arial"/>
                <w:b/>
                <w:bCs/>
                <w:color w:val="000000"/>
                <w:sz w:val="20"/>
                <w:szCs w:val="20"/>
                <w:lang w:val="en-US"/>
              </w:rPr>
              <w:t>Title</w:t>
            </w:r>
          </w:p>
        </w:tc>
        <w:tc>
          <w:tcPr>
            <w:tcW w:w="2835"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CA57C1" w:rsidRPr="00B26336" w:rsidRDefault="00CA57C1" w:rsidP="00B26336">
            <w:pPr>
              <w:spacing w:before="60" w:after="60" w:line="240" w:lineRule="auto"/>
              <w:jc w:val="center"/>
              <w:rPr>
                <w:rFonts w:ascii="Arial" w:hAnsi="Arial" w:cs="Arial"/>
                <w:b/>
                <w:bCs/>
                <w:color w:val="000000"/>
                <w:sz w:val="20"/>
                <w:szCs w:val="20"/>
                <w:lang w:val="en-US"/>
              </w:rPr>
            </w:pPr>
            <w:r w:rsidRPr="00B26336">
              <w:rPr>
                <w:rFonts w:ascii="Arial" w:hAnsi="Arial" w:cs="Arial"/>
                <w:b/>
                <w:bCs/>
                <w:color w:val="000000"/>
                <w:sz w:val="20"/>
                <w:szCs w:val="20"/>
                <w:lang w:val="en-US"/>
              </w:rPr>
              <w:t>Reference</w:t>
            </w:r>
          </w:p>
        </w:tc>
        <w:tc>
          <w:tcPr>
            <w:tcW w:w="1192"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CA57C1" w:rsidRPr="00B26336" w:rsidRDefault="00CA57C1" w:rsidP="00B26336">
            <w:pPr>
              <w:spacing w:before="60" w:after="60" w:line="240" w:lineRule="auto"/>
              <w:jc w:val="center"/>
              <w:rPr>
                <w:rFonts w:ascii="Arial" w:hAnsi="Arial" w:cs="Arial"/>
                <w:b/>
                <w:bCs/>
                <w:color w:val="000000"/>
                <w:sz w:val="20"/>
                <w:szCs w:val="20"/>
                <w:lang w:val="en-US"/>
              </w:rPr>
            </w:pPr>
            <w:r w:rsidRPr="00B26336">
              <w:rPr>
                <w:rFonts w:ascii="Arial" w:hAnsi="Arial" w:cs="Arial"/>
                <w:b/>
                <w:bCs/>
                <w:color w:val="000000"/>
                <w:sz w:val="20"/>
                <w:szCs w:val="20"/>
                <w:lang w:val="en-US"/>
              </w:rPr>
              <w:t>Revision</w:t>
            </w:r>
          </w:p>
        </w:tc>
      </w:tr>
      <w:tr w:rsidR="00DF6D19" w:rsidRPr="0015071B" w:rsidTr="00B26336">
        <w:trPr>
          <w:trHeight w:val="300"/>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D19" w:rsidRPr="00CA57C1" w:rsidRDefault="00E0281E" w:rsidP="00B26336">
            <w:pPr>
              <w:numPr>
                <w:ilvl w:val="0"/>
                <w:numId w:val="4"/>
              </w:numPr>
              <w:tabs>
                <w:tab w:val="left" w:pos="4320"/>
                <w:tab w:val="left" w:pos="7920"/>
              </w:tabs>
              <w:spacing w:before="60" w:after="60" w:line="240" w:lineRule="auto"/>
              <w:rPr>
                <w:rFonts w:ascii="Arial" w:hAnsi="Arial" w:cs="Arial"/>
                <w:sz w:val="20"/>
                <w:szCs w:val="20"/>
                <w:lang w:val="en-US"/>
              </w:rPr>
            </w:pPr>
            <w:bookmarkStart w:id="36" w:name="_Ref443637037"/>
            <w:r>
              <w:rPr>
                <w:rFonts w:ascii="Arial" w:hAnsi="Arial" w:cs="Arial"/>
                <w:sz w:val="20"/>
                <w:szCs w:val="20"/>
                <w:lang w:val="en-US"/>
              </w:rPr>
              <w:t>Viattech Quality Manual</w:t>
            </w:r>
            <w:bookmarkEnd w:id="36"/>
          </w:p>
        </w:tc>
        <w:tc>
          <w:tcPr>
            <w:tcW w:w="2835" w:type="dxa"/>
            <w:tcBorders>
              <w:top w:val="single" w:sz="4" w:space="0" w:color="auto"/>
              <w:left w:val="nil"/>
              <w:bottom w:val="single" w:sz="4" w:space="0" w:color="auto"/>
              <w:right w:val="single" w:sz="4" w:space="0" w:color="auto"/>
            </w:tcBorders>
            <w:shd w:val="clear" w:color="auto" w:fill="auto"/>
            <w:noWrap/>
            <w:vAlign w:val="center"/>
          </w:tcPr>
          <w:p w:rsidR="00DF6D19" w:rsidRPr="00E0281E" w:rsidRDefault="00DF6D19" w:rsidP="00B26336">
            <w:pPr>
              <w:spacing w:before="60" w:after="60" w:line="240" w:lineRule="auto"/>
              <w:rPr>
                <w:rFonts w:ascii="Arial" w:hAnsi="Arial" w:cs="Arial"/>
                <w:color w:val="000000"/>
                <w:sz w:val="20"/>
                <w:szCs w:val="20"/>
                <w:lang w:val="en-US"/>
              </w:rPr>
            </w:pPr>
            <w:r w:rsidRPr="00E0281E">
              <w:rPr>
                <w:rFonts w:ascii="Arial" w:hAnsi="Arial" w:cs="Arial"/>
                <w:color w:val="000000"/>
                <w:sz w:val="20"/>
                <w:szCs w:val="20"/>
                <w:lang w:val="en-US"/>
              </w:rPr>
              <w:t>VIAT-QA-MNL-001</w:t>
            </w:r>
          </w:p>
        </w:tc>
        <w:tc>
          <w:tcPr>
            <w:tcW w:w="1192" w:type="dxa"/>
            <w:tcBorders>
              <w:top w:val="single" w:sz="4" w:space="0" w:color="auto"/>
              <w:left w:val="nil"/>
              <w:bottom w:val="single" w:sz="4" w:space="0" w:color="auto"/>
              <w:right w:val="single" w:sz="4" w:space="0" w:color="auto"/>
            </w:tcBorders>
            <w:shd w:val="clear" w:color="auto" w:fill="auto"/>
            <w:noWrap/>
            <w:vAlign w:val="center"/>
          </w:tcPr>
          <w:p w:rsidR="00DF6D19" w:rsidRPr="00E0281E" w:rsidRDefault="00A12D6C" w:rsidP="00B26336">
            <w:pPr>
              <w:spacing w:before="60" w:after="60" w:line="240" w:lineRule="auto"/>
              <w:jc w:val="center"/>
              <w:rPr>
                <w:rFonts w:ascii="Arial" w:hAnsi="Arial" w:cs="Arial"/>
                <w:color w:val="000000"/>
                <w:sz w:val="20"/>
                <w:szCs w:val="20"/>
                <w:lang w:val="en-US"/>
              </w:rPr>
            </w:pPr>
            <w:r>
              <w:rPr>
                <w:rFonts w:ascii="Arial" w:hAnsi="Arial" w:cs="Arial"/>
                <w:color w:val="000000"/>
                <w:sz w:val="20"/>
                <w:szCs w:val="20"/>
                <w:lang w:val="en-US"/>
              </w:rPr>
              <w:t>2</w:t>
            </w:r>
            <w:r w:rsidR="00DF6D19" w:rsidRPr="00E0281E">
              <w:rPr>
                <w:rFonts w:ascii="Arial" w:hAnsi="Arial" w:cs="Arial"/>
                <w:color w:val="000000"/>
                <w:sz w:val="20"/>
                <w:szCs w:val="20"/>
                <w:lang w:val="en-US"/>
              </w:rPr>
              <w:t>.0</w:t>
            </w:r>
          </w:p>
        </w:tc>
      </w:tr>
      <w:tr w:rsidR="009C0056" w:rsidRPr="00CA57C1" w:rsidTr="00B26336">
        <w:trPr>
          <w:trHeight w:val="300"/>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C0056" w:rsidRPr="00B26336" w:rsidRDefault="00A12D6C" w:rsidP="00B26336">
            <w:pPr>
              <w:numPr>
                <w:ilvl w:val="0"/>
                <w:numId w:val="4"/>
              </w:numPr>
              <w:tabs>
                <w:tab w:val="left" w:pos="4320"/>
                <w:tab w:val="left" w:pos="7920"/>
              </w:tabs>
              <w:spacing w:before="60" w:after="60" w:line="240" w:lineRule="auto"/>
              <w:rPr>
                <w:rFonts w:ascii="Arial" w:hAnsi="Arial" w:cs="Arial"/>
                <w:sz w:val="20"/>
                <w:szCs w:val="20"/>
                <w:lang w:val="fr-FR"/>
              </w:rPr>
            </w:pPr>
            <w:bookmarkStart w:id="37" w:name="_Ref443637024"/>
            <w:r w:rsidRPr="00B26336">
              <w:rPr>
                <w:rFonts w:ascii="Arial" w:hAnsi="Arial" w:cs="Arial"/>
                <w:sz w:val="20"/>
                <w:szCs w:val="20"/>
                <w:lang w:val="fr-FR"/>
              </w:rPr>
              <w:t>Procédure – Audits externes, Inspections &amp; Evaluation de la Sécurité</w:t>
            </w:r>
            <w:bookmarkEnd w:id="37"/>
          </w:p>
        </w:tc>
        <w:tc>
          <w:tcPr>
            <w:tcW w:w="2835" w:type="dxa"/>
            <w:tcBorders>
              <w:top w:val="single" w:sz="4" w:space="0" w:color="auto"/>
              <w:left w:val="nil"/>
              <w:bottom w:val="single" w:sz="4" w:space="0" w:color="auto"/>
              <w:right w:val="single" w:sz="4" w:space="0" w:color="auto"/>
            </w:tcBorders>
            <w:shd w:val="clear" w:color="auto" w:fill="auto"/>
            <w:noWrap/>
            <w:vAlign w:val="center"/>
          </w:tcPr>
          <w:p w:rsidR="009C0056" w:rsidRPr="009C0056" w:rsidRDefault="00A12D6C" w:rsidP="00B26336">
            <w:pPr>
              <w:spacing w:before="60" w:after="60" w:line="240" w:lineRule="auto"/>
              <w:rPr>
                <w:rFonts w:ascii="Arial" w:hAnsi="Arial" w:cs="Arial"/>
                <w:color w:val="000000"/>
                <w:sz w:val="20"/>
                <w:szCs w:val="20"/>
                <w:lang w:val="en-US"/>
              </w:rPr>
            </w:pPr>
            <w:r>
              <w:rPr>
                <w:rFonts w:ascii="Arial" w:hAnsi="Arial" w:cs="Arial"/>
                <w:color w:val="000000"/>
                <w:sz w:val="20"/>
                <w:szCs w:val="20"/>
                <w:lang w:val="en-US"/>
              </w:rPr>
              <w:t>VIAT-QA-PROC-07</w:t>
            </w:r>
          </w:p>
        </w:tc>
        <w:tc>
          <w:tcPr>
            <w:tcW w:w="1192" w:type="dxa"/>
            <w:tcBorders>
              <w:top w:val="single" w:sz="4" w:space="0" w:color="auto"/>
              <w:left w:val="nil"/>
              <w:bottom w:val="single" w:sz="4" w:space="0" w:color="auto"/>
              <w:right w:val="single" w:sz="4" w:space="0" w:color="auto"/>
            </w:tcBorders>
            <w:shd w:val="clear" w:color="auto" w:fill="auto"/>
            <w:noWrap/>
            <w:vAlign w:val="center"/>
          </w:tcPr>
          <w:p w:rsidR="009C0056" w:rsidRDefault="00A12D6C" w:rsidP="00B26336">
            <w:pPr>
              <w:spacing w:before="60" w:after="60" w:line="240" w:lineRule="auto"/>
              <w:jc w:val="center"/>
              <w:rPr>
                <w:rFonts w:ascii="Arial" w:hAnsi="Arial" w:cs="Arial"/>
                <w:color w:val="000000"/>
                <w:sz w:val="20"/>
                <w:szCs w:val="20"/>
                <w:lang w:val="en-US"/>
              </w:rPr>
            </w:pPr>
            <w:r>
              <w:rPr>
                <w:rFonts w:ascii="Arial" w:hAnsi="Arial" w:cs="Arial"/>
                <w:color w:val="000000"/>
                <w:sz w:val="20"/>
                <w:szCs w:val="20"/>
                <w:lang w:val="en-US"/>
              </w:rPr>
              <w:t>2.0</w:t>
            </w:r>
          </w:p>
        </w:tc>
      </w:tr>
    </w:tbl>
    <w:p w:rsidR="00C173DD" w:rsidRPr="003F3631" w:rsidRDefault="00C173DD" w:rsidP="00C173DD">
      <w:pPr>
        <w:tabs>
          <w:tab w:val="left" w:pos="4320"/>
          <w:tab w:val="left" w:pos="7920"/>
        </w:tabs>
        <w:spacing w:after="120" w:line="240" w:lineRule="auto"/>
        <w:jc w:val="both"/>
        <w:rPr>
          <w:rFonts w:ascii="Arial" w:hAnsi="Arial" w:cs="Arial"/>
          <w:sz w:val="20"/>
          <w:szCs w:val="20"/>
          <w:lang w:val="fr-FR" w:eastAsia="it-IT"/>
        </w:rPr>
      </w:pPr>
    </w:p>
    <w:p w:rsidR="003F3631" w:rsidRPr="003F3631" w:rsidRDefault="003F3631" w:rsidP="00C173DD">
      <w:pPr>
        <w:tabs>
          <w:tab w:val="left" w:pos="4320"/>
          <w:tab w:val="left" w:pos="7920"/>
        </w:tabs>
        <w:spacing w:after="120" w:line="240" w:lineRule="auto"/>
        <w:jc w:val="both"/>
        <w:rPr>
          <w:rFonts w:ascii="Arial" w:hAnsi="Arial" w:cs="Arial"/>
          <w:sz w:val="20"/>
          <w:szCs w:val="20"/>
          <w:lang w:val="fr-FR"/>
        </w:rPr>
        <w:sectPr w:rsidR="003F3631" w:rsidRPr="003F3631" w:rsidSect="00AF7C7C">
          <w:pgSz w:w="11907" w:h="16839" w:code="9"/>
          <w:pgMar w:top="1417" w:right="1417" w:bottom="1417" w:left="1417" w:header="708" w:footer="708" w:gutter="0"/>
          <w:cols w:space="708"/>
          <w:titlePg/>
          <w:docGrid w:linePitch="360"/>
        </w:sectPr>
      </w:pPr>
    </w:p>
    <w:p w:rsidR="00D11122" w:rsidRDefault="006854ED" w:rsidP="0013457D">
      <w:pPr>
        <w:pStyle w:val="Titre1"/>
        <w:numPr>
          <w:ilvl w:val="0"/>
          <w:numId w:val="1"/>
        </w:numPr>
        <w:tabs>
          <w:tab w:val="num" w:pos="1134"/>
        </w:tabs>
        <w:spacing w:before="240"/>
        <w:ind w:left="0" w:firstLine="0"/>
        <w:rPr>
          <w:color w:val="002060"/>
        </w:rPr>
      </w:pPr>
      <w:bookmarkStart w:id="38" w:name="_Toc443637297"/>
      <w:bookmarkStart w:id="39" w:name="_Ref246062977"/>
      <w:r>
        <w:rPr>
          <w:color w:val="002060"/>
        </w:rPr>
        <w:lastRenderedPageBreak/>
        <w:t xml:space="preserve">About </w:t>
      </w:r>
      <w:proofErr w:type="spellStart"/>
      <w:r w:rsidR="003D5D8A">
        <w:rPr>
          <w:color w:val="002060"/>
        </w:rPr>
        <w:t>Viattech</w:t>
      </w:r>
      <w:proofErr w:type="spellEnd"/>
      <w:r w:rsidR="003D5D8A">
        <w:rPr>
          <w:color w:val="002060"/>
        </w:rPr>
        <w:t xml:space="preserve"> Q&amp;S</w:t>
      </w:r>
      <w:bookmarkEnd w:id="38"/>
    </w:p>
    <w:p w:rsidR="003F70D6" w:rsidRPr="00E347EC" w:rsidRDefault="003F70D6" w:rsidP="00821CA2">
      <w:pPr>
        <w:pStyle w:val="Titre2"/>
        <w:tabs>
          <w:tab w:val="clear" w:pos="142"/>
          <w:tab w:val="num" w:pos="1134"/>
        </w:tabs>
        <w:ind w:left="0"/>
      </w:pPr>
      <w:bookmarkStart w:id="40" w:name="_Toc443637298"/>
      <w:r>
        <w:t>Introduction</w:t>
      </w:r>
      <w:bookmarkEnd w:id="40"/>
    </w:p>
    <w:p w:rsidR="003D5D8A" w:rsidRPr="00004BCA" w:rsidRDefault="00593C96" w:rsidP="00A60B82">
      <w:pPr>
        <w:pStyle w:val="Corpsdetexte"/>
      </w:pPr>
      <w:r>
        <w:t xml:space="preserve">Viattech is </w:t>
      </w:r>
      <w:proofErr w:type="gramStart"/>
      <w:r>
        <w:t>an engineering</w:t>
      </w:r>
      <w:proofErr w:type="gramEnd"/>
      <w:r>
        <w:t xml:space="preserve"> and consultancy company </w:t>
      </w:r>
      <w:r w:rsidR="00EF3958">
        <w:t>specialized</w:t>
      </w:r>
      <w:r>
        <w:t xml:space="preserve"> in the field of system and RAMS services covering the complete project life cycle.</w:t>
      </w:r>
    </w:p>
    <w:p w:rsidR="003D5D8A" w:rsidRPr="00004BCA" w:rsidRDefault="00EF713D" w:rsidP="00A60B82">
      <w:pPr>
        <w:pStyle w:val="Corpsdetexte"/>
      </w:pPr>
      <w:r>
        <w:t>We</w:t>
      </w:r>
      <w:r w:rsidR="003D5D8A" w:rsidRPr="00004BCA">
        <w:t xml:space="preserve"> know that </w:t>
      </w:r>
      <w:r>
        <w:t>in the current</w:t>
      </w:r>
      <w:r w:rsidR="003D5D8A" w:rsidRPr="00004BCA">
        <w:t xml:space="preserve"> competitive market environment</w:t>
      </w:r>
      <w:r w:rsidR="00470D7F">
        <w:t>,</w:t>
      </w:r>
      <w:r>
        <w:t xml:space="preserve"> the only way to stay ahead of the competition is by innovating and developing of team competencies. Therefore</w:t>
      </w:r>
      <w:r w:rsidR="005B569D">
        <w:t xml:space="preserve"> -and </w:t>
      </w:r>
      <w:r w:rsidR="00470D7F">
        <w:t>since several years</w:t>
      </w:r>
      <w:r w:rsidR="005B569D">
        <w:t>-</w:t>
      </w:r>
      <w:r w:rsidR="00470D7F">
        <w:t xml:space="preserve"> </w:t>
      </w:r>
      <w:r w:rsidR="00FD4657">
        <w:t>Viattech</w:t>
      </w:r>
      <w:r w:rsidR="003D5D8A" w:rsidRPr="00004BCA">
        <w:t xml:space="preserve"> invest</w:t>
      </w:r>
      <w:r w:rsidR="00FD4657">
        <w:t>s</w:t>
      </w:r>
      <w:r w:rsidR="003D5D8A" w:rsidRPr="00004BCA">
        <w:t xml:space="preserve"> </w:t>
      </w:r>
      <w:r>
        <w:t>heavily</w:t>
      </w:r>
      <w:r w:rsidR="003D5D8A" w:rsidRPr="00004BCA">
        <w:t xml:space="preserve"> in the development of innovative tools and </w:t>
      </w:r>
      <w:r w:rsidR="00A43D22" w:rsidRPr="00004BCA">
        <w:t xml:space="preserve">in house </w:t>
      </w:r>
      <w:r w:rsidR="003D5D8A" w:rsidRPr="00004BCA">
        <w:t>training</w:t>
      </w:r>
      <w:r w:rsidR="00FD4657">
        <w:t xml:space="preserve"> of qualified staff in the domain of system and RAMS engineering</w:t>
      </w:r>
      <w:r w:rsidR="003D5D8A" w:rsidRPr="00004BCA">
        <w:t>.</w:t>
      </w:r>
    </w:p>
    <w:p w:rsidR="003D5D8A" w:rsidRPr="00004BCA" w:rsidRDefault="00FD4657" w:rsidP="00A60B82">
      <w:pPr>
        <w:pStyle w:val="Corpsdetexte"/>
      </w:pPr>
      <w:r>
        <w:t>Viattech</w:t>
      </w:r>
      <w:r w:rsidR="003D5D8A" w:rsidRPr="00004BCA">
        <w:t xml:space="preserve"> </w:t>
      </w:r>
      <w:proofErr w:type="gramStart"/>
      <w:r w:rsidR="003D5D8A" w:rsidRPr="00004BCA">
        <w:t>company</w:t>
      </w:r>
      <w:proofErr w:type="gramEnd"/>
      <w:r w:rsidR="003D5D8A" w:rsidRPr="00004BCA">
        <w:t xml:space="preserve"> has the following main values and principles:</w:t>
      </w:r>
    </w:p>
    <w:p w:rsidR="003D5D8A" w:rsidRPr="001224EE" w:rsidRDefault="003D5D8A" w:rsidP="00F94DE1">
      <w:pPr>
        <w:pStyle w:val="Listepuces"/>
        <w:numPr>
          <w:ilvl w:val="0"/>
          <w:numId w:val="15"/>
        </w:numPr>
        <w:jc w:val="both"/>
        <w:rPr>
          <w:rFonts w:ascii="Arial" w:hAnsi="Arial" w:cs="Arial"/>
          <w:lang w:val="en-US"/>
        </w:rPr>
      </w:pPr>
      <w:r w:rsidRPr="00821CA2">
        <w:rPr>
          <w:rFonts w:ascii="Arial" w:hAnsi="Arial" w:cs="Arial"/>
          <w:lang w:val="en-US"/>
        </w:rPr>
        <w:t>Long term</w:t>
      </w:r>
      <w:r w:rsidRPr="001224EE">
        <w:rPr>
          <w:rFonts w:ascii="Arial" w:hAnsi="Arial" w:cs="Arial"/>
          <w:lang w:val="en-US"/>
        </w:rPr>
        <w:t xml:space="preserve"> client satisfaction</w:t>
      </w:r>
      <w:r>
        <w:rPr>
          <w:rFonts w:ascii="Arial" w:hAnsi="Arial" w:cs="Arial"/>
          <w:lang w:val="en-US"/>
        </w:rPr>
        <w:t>;</w:t>
      </w:r>
    </w:p>
    <w:p w:rsidR="00A43D22" w:rsidRDefault="00EF713D" w:rsidP="00F94DE1">
      <w:pPr>
        <w:pStyle w:val="Listepuces"/>
        <w:numPr>
          <w:ilvl w:val="0"/>
          <w:numId w:val="15"/>
        </w:numPr>
        <w:jc w:val="both"/>
        <w:rPr>
          <w:rFonts w:ascii="Arial" w:hAnsi="Arial" w:cs="Arial"/>
          <w:lang w:val="en-US"/>
        </w:rPr>
      </w:pPr>
      <w:r>
        <w:rPr>
          <w:rFonts w:ascii="Arial" w:hAnsi="Arial" w:cs="Arial"/>
          <w:lang w:val="en-US"/>
        </w:rPr>
        <w:t>Provide r</w:t>
      </w:r>
      <w:r w:rsidR="00A43D22">
        <w:rPr>
          <w:rFonts w:ascii="Arial" w:hAnsi="Arial" w:cs="Arial"/>
          <w:lang w:val="en-US"/>
        </w:rPr>
        <w:t>eal added value</w:t>
      </w:r>
      <w:r>
        <w:rPr>
          <w:rFonts w:ascii="Arial" w:hAnsi="Arial" w:cs="Arial"/>
          <w:lang w:val="en-US"/>
        </w:rPr>
        <w:t xml:space="preserve"> to our clients</w:t>
      </w:r>
      <w:r w:rsidR="00A43D22">
        <w:rPr>
          <w:rFonts w:ascii="Arial" w:hAnsi="Arial" w:cs="Arial"/>
          <w:lang w:val="en-US"/>
        </w:rPr>
        <w:t>;</w:t>
      </w:r>
    </w:p>
    <w:p w:rsidR="003D5D8A" w:rsidRPr="001224EE" w:rsidRDefault="003D5D8A" w:rsidP="00F94DE1">
      <w:pPr>
        <w:pStyle w:val="Listepuces"/>
        <w:numPr>
          <w:ilvl w:val="0"/>
          <w:numId w:val="15"/>
        </w:numPr>
        <w:jc w:val="both"/>
        <w:rPr>
          <w:rFonts w:ascii="Arial" w:hAnsi="Arial" w:cs="Arial"/>
          <w:lang w:val="en-US"/>
        </w:rPr>
      </w:pPr>
      <w:r w:rsidRPr="001224EE">
        <w:rPr>
          <w:rFonts w:ascii="Arial" w:hAnsi="Arial" w:cs="Arial"/>
          <w:lang w:val="en-US"/>
        </w:rPr>
        <w:t>Integrity</w:t>
      </w:r>
      <w:r>
        <w:rPr>
          <w:rFonts w:ascii="Arial" w:hAnsi="Arial" w:cs="Arial"/>
          <w:lang w:val="en-US"/>
        </w:rPr>
        <w:t>;</w:t>
      </w:r>
    </w:p>
    <w:p w:rsidR="003D5D8A" w:rsidRDefault="003D5D8A" w:rsidP="00F94DE1">
      <w:pPr>
        <w:pStyle w:val="Listepuces"/>
        <w:numPr>
          <w:ilvl w:val="0"/>
          <w:numId w:val="15"/>
        </w:numPr>
        <w:jc w:val="both"/>
        <w:rPr>
          <w:rFonts w:ascii="Arial" w:hAnsi="Arial" w:cs="Arial"/>
          <w:lang w:val="en-US"/>
        </w:rPr>
      </w:pPr>
      <w:r w:rsidRPr="001224EE">
        <w:rPr>
          <w:rFonts w:ascii="Arial" w:hAnsi="Arial" w:cs="Arial"/>
          <w:lang w:val="en-US"/>
        </w:rPr>
        <w:t>Target oriented</w:t>
      </w:r>
      <w:r>
        <w:rPr>
          <w:rFonts w:ascii="Arial" w:hAnsi="Arial" w:cs="Arial"/>
          <w:lang w:val="en-US"/>
        </w:rPr>
        <w:t>;</w:t>
      </w:r>
    </w:p>
    <w:p w:rsidR="003D5D8A" w:rsidRPr="001224EE" w:rsidRDefault="00470D7F" w:rsidP="00F94DE1">
      <w:pPr>
        <w:pStyle w:val="Listepuces"/>
        <w:numPr>
          <w:ilvl w:val="0"/>
          <w:numId w:val="15"/>
        </w:numPr>
        <w:jc w:val="both"/>
        <w:rPr>
          <w:rFonts w:ascii="Arial" w:hAnsi="Arial" w:cs="Arial"/>
          <w:lang w:val="en-US"/>
        </w:rPr>
      </w:pPr>
      <w:r>
        <w:rPr>
          <w:rFonts w:ascii="Arial" w:hAnsi="Arial" w:cs="Arial"/>
          <w:lang w:val="en-US"/>
        </w:rPr>
        <w:t>Highest standards of quality</w:t>
      </w:r>
      <w:r w:rsidR="00FD4657">
        <w:rPr>
          <w:rFonts w:ascii="Arial" w:hAnsi="Arial" w:cs="Arial"/>
          <w:lang w:val="en-US"/>
        </w:rPr>
        <w:t xml:space="preserve"> on our services and deliverables</w:t>
      </w:r>
      <w:r>
        <w:rPr>
          <w:rFonts w:ascii="Arial" w:hAnsi="Arial" w:cs="Arial"/>
          <w:lang w:val="en-US"/>
        </w:rPr>
        <w:t>.</w:t>
      </w:r>
    </w:p>
    <w:p w:rsidR="003F70D6" w:rsidRPr="00E347EC" w:rsidRDefault="003F70D6" w:rsidP="00821CA2">
      <w:pPr>
        <w:pStyle w:val="Titre2"/>
        <w:tabs>
          <w:tab w:val="clear" w:pos="142"/>
          <w:tab w:val="num" w:pos="1134"/>
        </w:tabs>
        <w:ind w:left="0"/>
      </w:pPr>
      <w:bookmarkStart w:id="41" w:name="_Toc443637299"/>
      <w:r>
        <w:t>Structure</w:t>
      </w:r>
      <w:r w:rsidR="00593C96">
        <w:t xml:space="preserve"> of the company</w:t>
      </w:r>
      <w:bookmarkEnd w:id="41"/>
    </w:p>
    <w:p w:rsidR="00593C96" w:rsidRPr="006854ED" w:rsidRDefault="00593C96" w:rsidP="00CB7CB0">
      <w:pPr>
        <w:pStyle w:val="Titre3"/>
        <w:tabs>
          <w:tab w:val="clear" w:pos="852"/>
          <w:tab w:val="num" w:pos="1134"/>
        </w:tabs>
        <w:rPr>
          <w:smallCaps w:val="0"/>
          <w:sz w:val="24"/>
          <w:szCs w:val="24"/>
        </w:rPr>
      </w:pPr>
      <w:bookmarkStart w:id="42" w:name="_Toc395981981"/>
      <w:bookmarkStart w:id="43" w:name="_Toc443637300"/>
      <w:r w:rsidRPr="006854ED">
        <w:rPr>
          <w:smallCaps w:val="0"/>
          <w:sz w:val="24"/>
          <w:szCs w:val="24"/>
        </w:rPr>
        <w:t>Organisation</w:t>
      </w:r>
      <w:bookmarkEnd w:id="42"/>
      <w:bookmarkEnd w:id="43"/>
    </w:p>
    <w:p w:rsidR="00593C96" w:rsidRDefault="00593C96" w:rsidP="00593C96">
      <w:pPr>
        <w:pStyle w:val="Corpsdetexte"/>
        <w:spacing w:before="240"/>
      </w:pPr>
      <w:r>
        <w:t>The company is structured in 3 operational business offices as illustrated in the figure below</w:t>
      </w:r>
      <w:r w:rsidR="00A43498">
        <w:t xml:space="preserve"> (réf. </w:t>
      </w:r>
      <w:r w:rsidR="00A43498">
        <w:fldChar w:fldCharType="begin"/>
      </w:r>
      <w:r w:rsidR="00A43498">
        <w:instrText xml:space="preserve"> REF _Ref443637037 \n \h </w:instrText>
      </w:r>
      <w:r w:rsidR="00A43498">
        <w:fldChar w:fldCharType="separate"/>
      </w:r>
      <w:r w:rsidR="00796C5F">
        <w:t>[1]</w:t>
      </w:r>
      <w:r w:rsidR="00A43498">
        <w:fldChar w:fldCharType="end"/>
      </w:r>
      <w:r w:rsidR="00A43498">
        <w:t>)</w:t>
      </w:r>
      <w:r>
        <w:t>.</w:t>
      </w:r>
    </w:p>
    <w:p w:rsidR="00593C96" w:rsidRDefault="00593C96" w:rsidP="00593C96">
      <w:pPr>
        <w:pStyle w:val="Corpsdetexte"/>
        <w:spacing w:before="240"/>
      </w:pPr>
      <w:r>
        <w:object w:dxaOrig="9598" w:dyaOrig="5771">
          <v:shape id="_x0000_i1025" type="#_x0000_t75" style="width:366.55pt;height:219.75pt" o:ole="">
            <v:imagedata r:id="rId14" o:title=""/>
          </v:shape>
          <o:OLEObject Type="Embed" ProgID="Visio.Drawing.11" ShapeID="_x0000_i1025" DrawAspect="Content" ObjectID="_1518007654" r:id="rId15"/>
        </w:object>
      </w:r>
    </w:p>
    <w:p w:rsidR="00593C96" w:rsidRDefault="00593C96" w:rsidP="00593C96">
      <w:pPr>
        <w:pStyle w:val="Listepuces"/>
        <w:numPr>
          <w:ilvl w:val="0"/>
          <w:numId w:val="0"/>
        </w:numPr>
        <w:ind w:left="1834"/>
        <w:jc w:val="both"/>
        <w:rPr>
          <w:rFonts w:ascii="Arial" w:hAnsi="Arial" w:cs="Arial"/>
          <w:lang w:val="en-US"/>
        </w:rPr>
      </w:pPr>
    </w:p>
    <w:p w:rsidR="00593C96" w:rsidRPr="004A118F" w:rsidRDefault="00593C96" w:rsidP="00F94DE1">
      <w:pPr>
        <w:pStyle w:val="Listepuces"/>
        <w:numPr>
          <w:ilvl w:val="0"/>
          <w:numId w:val="16"/>
        </w:numPr>
        <w:jc w:val="both"/>
        <w:rPr>
          <w:rFonts w:ascii="Arial" w:hAnsi="Arial" w:cs="Arial"/>
          <w:lang w:val="en-US"/>
        </w:rPr>
      </w:pPr>
      <w:r w:rsidRPr="004A118F">
        <w:rPr>
          <w:rFonts w:ascii="Arial" w:hAnsi="Arial" w:cs="Arial"/>
          <w:lang w:val="en-US"/>
        </w:rPr>
        <w:t>Engineering (RAMS and system consulting and studies, tools development and R&amp;D)</w:t>
      </w:r>
    </w:p>
    <w:p w:rsidR="00FB6D6D" w:rsidRDefault="00593C96" w:rsidP="00F94DE1">
      <w:pPr>
        <w:pStyle w:val="Listepuces"/>
        <w:numPr>
          <w:ilvl w:val="0"/>
          <w:numId w:val="16"/>
        </w:numPr>
        <w:jc w:val="both"/>
        <w:rPr>
          <w:rFonts w:ascii="Arial" w:hAnsi="Arial" w:cs="Arial"/>
          <w:lang w:val="en-US"/>
        </w:rPr>
      </w:pPr>
      <w:r w:rsidRPr="004A118F">
        <w:rPr>
          <w:rFonts w:ascii="Arial" w:hAnsi="Arial" w:cs="Arial"/>
          <w:lang w:val="en-US"/>
        </w:rPr>
        <w:t>Audit &amp; Assessment</w:t>
      </w:r>
    </w:p>
    <w:p w:rsidR="003D5D8A" w:rsidRPr="00FB6D6D" w:rsidRDefault="00593C96" w:rsidP="00F94DE1">
      <w:pPr>
        <w:pStyle w:val="Listepuces"/>
        <w:numPr>
          <w:ilvl w:val="0"/>
          <w:numId w:val="16"/>
        </w:numPr>
        <w:jc w:val="both"/>
        <w:rPr>
          <w:rFonts w:ascii="Arial" w:hAnsi="Arial" w:cs="Arial"/>
          <w:lang w:val="en-US"/>
        </w:rPr>
      </w:pPr>
      <w:r w:rsidRPr="004A118F">
        <w:rPr>
          <w:rFonts w:ascii="Arial" w:hAnsi="Arial" w:cs="Arial"/>
          <w:lang w:val="en-US"/>
        </w:rPr>
        <w:t>Training</w:t>
      </w:r>
    </w:p>
    <w:p w:rsidR="00A43D22" w:rsidRPr="004725C0" w:rsidRDefault="00A43D22" w:rsidP="004725C0">
      <w:pPr>
        <w:pStyle w:val="Titre3"/>
        <w:tabs>
          <w:tab w:val="clear" w:pos="852"/>
          <w:tab w:val="num" w:pos="1134"/>
        </w:tabs>
        <w:rPr>
          <w:smallCaps w:val="0"/>
          <w:sz w:val="24"/>
          <w:szCs w:val="24"/>
        </w:rPr>
      </w:pPr>
      <w:bookmarkStart w:id="44" w:name="_Toc394913625"/>
      <w:bookmarkStart w:id="45" w:name="_Toc443637301"/>
      <w:r w:rsidRPr="004725C0">
        <w:rPr>
          <w:smallCaps w:val="0"/>
          <w:sz w:val="24"/>
          <w:szCs w:val="24"/>
        </w:rPr>
        <w:lastRenderedPageBreak/>
        <w:t>Consulting</w:t>
      </w:r>
      <w:r w:rsidR="004725C0">
        <w:rPr>
          <w:smallCaps w:val="0"/>
          <w:sz w:val="24"/>
          <w:szCs w:val="24"/>
        </w:rPr>
        <w:t xml:space="preserve"> </w:t>
      </w:r>
      <w:bookmarkEnd w:id="44"/>
      <w:r w:rsidR="004725C0">
        <w:rPr>
          <w:smallCaps w:val="0"/>
          <w:sz w:val="24"/>
          <w:szCs w:val="24"/>
        </w:rPr>
        <w:t>RAMS and system</w:t>
      </w:r>
      <w:bookmarkEnd w:id="45"/>
    </w:p>
    <w:p w:rsidR="004725C0" w:rsidRDefault="004725C0" w:rsidP="004725C0">
      <w:pPr>
        <w:pStyle w:val="Corpsdetexte"/>
      </w:pPr>
      <w:bookmarkStart w:id="46" w:name="_Toc394913626"/>
      <w:r>
        <w:t>This activity, part of the Engineering office, provides engineering and consultancy in the RAMS domain, system/product modeling, system development process and methods, demonstration of standards requirements using a set of technics, best pratices and experience.</w:t>
      </w:r>
    </w:p>
    <w:p w:rsidR="004725C0" w:rsidRDefault="004725C0" w:rsidP="004725C0">
      <w:pPr>
        <w:pStyle w:val="Corpsdetexte"/>
      </w:pPr>
      <w:r>
        <w:t xml:space="preserve">As RAMS domain is highly regulated by many different standards and those standards include procedures and methods derived from engineering development best practices not only for RAMS but also for design, verification and tests. </w:t>
      </w:r>
    </w:p>
    <w:p w:rsidR="004725C0" w:rsidRDefault="004725C0" w:rsidP="004725C0">
      <w:pPr>
        <w:pStyle w:val="Corpsdetexte"/>
      </w:pPr>
      <w:r>
        <w:t>Our engineers have significant experience in the process and methods required to implement complex systems/products developments. They follow internal training cycle and seminaries at Viattech offices by our Training office</w:t>
      </w:r>
      <w:ins w:id="47" w:author="Attou Abdelouahab" w:date="2016-02-26T15:56:00Z">
        <w:r w:rsidR="00745306">
          <w:t>.</w:t>
        </w:r>
      </w:ins>
      <w:del w:id="48" w:author="Attou Abdelouahab" w:date="2016-02-26T15:56:00Z">
        <w:r w:rsidDel="00745306">
          <w:delText xml:space="preserve"> (</w:delText>
        </w:r>
        <w:commentRangeStart w:id="49"/>
        <w:r w:rsidDel="00745306">
          <w:delText xml:space="preserve">§ </w:delText>
        </w:r>
        <w:commentRangeEnd w:id="49"/>
        <w:r w:rsidR="005B569D" w:rsidDel="00745306">
          <w:rPr>
            <w:rStyle w:val="Marquedecommentaire"/>
            <w:rFonts w:ascii="Calibri" w:hAnsi="Calibri" w:cs="Calibri"/>
            <w:lang w:val="fr-BE" w:eastAsia="en-US"/>
          </w:rPr>
          <w:commentReference w:id="49"/>
        </w:r>
        <w:r w:rsidDel="00745306">
          <w:delText>).</w:delText>
        </w:r>
      </w:del>
    </w:p>
    <w:p w:rsidR="004725C0" w:rsidRDefault="004725C0" w:rsidP="004725C0">
      <w:pPr>
        <w:pStyle w:val="Corpsdetexte"/>
      </w:pPr>
      <w:r>
        <w:t>Our engineers expertise are spread throughout all the  V cycle phases  (concept, system requirements and (semi-)formal modeling, system architecture, implementation, hardware and software design) as well as during the ascending branch of the V cycle (hardware/software tests, hardware/software integration tests, system integration tests and validation tests, acceptance).</w:t>
      </w:r>
    </w:p>
    <w:p w:rsidR="004725C0" w:rsidRDefault="004725C0" w:rsidP="004725C0">
      <w:pPr>
        <w:pStyle w:val="Corpsdetexte"/>
      </w:pPr>
      <w:r>
        <w:t xml:space="preserve">Some of our engineers are more system oriented (functional specifications/modeling/ architecture design) </w:t>
      </w:r>
      <w:r w:rsidR="005B569D">
        <w:t xml:space="preserve">and </w:t>
      </w:r>
      <w:r>
        <w:t xml:space="preserve">others are more product oriented (hardware </w:t>
      </w:r>
      <w:r w:rsidR="00CA37EF">
        <w:t>&amp;</w:t>
      </w:r>
      <w:r>
        <w:t xml:space="preserve"> software development). </w:t>
      </w:r>
    </w:p>
    <w:p w:rsidR="004725C0" w:rsidRPr="00113155" w:rsidRDefault="004725C0" w:rsidP="004725C0">
      <w:pPr>
        <w:pStyle w:val="Corpsdetexte"/>
      </w:pPr>
      <w:r>
        <w:t>Our consulting services include the following type of missions</w:t>
      </w:r>
      <w:ins w:id="50" w:author="Attou Abdelouahab" w:date="2016-02-26T15:56:00Z">
        <w:r w:rsidR="009708C8">
          <w:t>:</w:t>
        </w:r>
      </w:ins>
    </w:p>
    <w:p w:rsidR="004725C0" w:rsidRPr="00A04EC8" w:rsidRDefault="004725C0" w:rsidP="00F94DE1">
      <w:pPr>
        <w:pStyle w:val="Listepuces"/>
        <w:numPr>
          <w:ilvl w:val="0"/>
          <w:numId w:val="17"/>
        </w:numPr>
        <w:jc w:val="both"/>
        <w:rPr>
          <w:rFonts w:ascii="Arial" w:hAnsi="Arial" w:cs="Arial"/>
          <w:lang w:val="en-US"/>
        </w:rPr>
      </w:pPr>
      <w:r w:rsidRPr="00A04EC8">
        <w:rPr>
          <w:rFonts w:ascii="Arial" w:hAnsi="Arial" w:cs="Arial"/>
          <w:b/>
          <w:lang w:val="en-US"/>
        </w:rPr>
        <w:t>System and RAMS studies:</w:t>
      </w:r>
      <w:r w:rsidRPr="00A04EC8">
        <w:rPr>
          <w:rFonts w:ascii="Arial" w:hAnsi="Arial" w:cs="Arial"/>
          <w:lang w:val="en-US"/>
        </w:rPr>
        <w:t xml:space="preserve"> based on systematic RAMS analysis methods</w:t>
      </w:r>
      <w:r>
        <w:rPr>
          <w:rFonts w:ascii="Arial" w:hAnsi="Arial" w:cs="Arial"/>
          <w:lang w:val="en-US"/>
        </w:rPr>
        <w:t xml:space="preserve"> and technics</w:t>
      </w:r>
      <w:r w:rsidRPr="00A04EC8">
        <w:rPr>
          <w:rFonts w:ascii="Arial" w:hAnsi="Arial" w:cs="Arial"/>
          <w:lang w:val="en-US"/>
        </w:rPr>
        <w:t xml:space="preserve">, our consultants carry out the necessary activities to identify and mitigate the </w:t>
      </w:r>
      <w:r>
        <w:rPr>
          <w:rFonts w:ascii="Arial" w:hAnsi="Arial" w:cs="Arial"/>
          <w:lang w:val="en-US"/>
        </w:rPr>
        <w:t xml:space="preserve">hazardous and unavailability </w:t>
      </w:r>
      <w:r w:rsidRPr="00A04EC8">
        <w:rPr>
          <w:rFonts w:ascii="Arial" w:hAnsi="Arial" w:cs="Arial"/>
          <w:lang w:val="en-US"/>
        </w:rPr>
        <w:t xml:space="preserve">risks such that the demonstration of the specified targets can be achieved. </w:t>
      </w:r>
      <w:r>
        <w:rPr>
          <w:rFonts w:ascii="Arial" w:hAnsi="Arial" w:cs="Arial"/>
          <w:lang w:val="en-US"/>
        </w:rPr>
        <w:t xml:space="preserve">The main objective of these studies is to analyse the cause and the consequence of each potential failure mode of the designed system and to assess their criticality based on pre-defined criteria. </w:t>
      </w:r>
      <w:r w:rsidRPr="00A04EC8">
        <w:rPr>
          <w:rFonts w:ascii="Arial" w:hAnsi="Arial" w:cs="Arial"/>
          <w:lang w:val="en-US"/>
        </w:rPr>
        <w:t xml:space="preserve">Our Engineers are able to use </w:t>
      </w:r>
      <w:r>
        <w:rPr>
          <w:rFonts w:ascii="Arial" w:hAnsi="Arial" w:cs="Arial"/>
          <w:lang w:val="en-US"/>
        </w:rPr>
        <w:t>(semi-)</w:t>
      </w:r>
      <w:r w:rsidRPr="00A04EC8">
        <w:rPr>
          <w:rFonts w:ascii="Arial" w:hAnsi="Arial" w:cs="Arial"/>
          <w:lang w:val="en-US"/>
        </w:rPr>
        <w:t xml:space="preserve">formal methods and tool for modeling systems and process behaviors so that it can be used for </w:t>
      </w:r>
      <w:r>
        <w:rPr>
          <w:rFonts w:ascii="Arial" w:hAnsi="Arial" w:cs="Arial"/>
          <w:lang w:val="en-US"/>
        </w:rPr>
        <w:t xml:space="preserve">systematic </w:t>
      </w:r>
      <w:r w:rsidRPr="00A04EC8">
        <w:rPr>
          <w:rFonts w:ascii="Arial" w:hAnsi="Arial" w:cs="Arial"/>
          <w:lang w:val="en-US"/>
        </w:rPr>
        <w:t>RAMS analysis</w:t>
      </w:r>
      <w:r>
        <w:rPr>
          <w:rFonts w:ascii="Arial" w:hAnsi="Arial" w:cs="Arial"/>
          <w:lang w:val="en-US"/>
        </w:rPr>
        <w:t>, detail design, verification and t</w:t>
      </w:r>
      <w:r w:rsidRPr="00A04EC8">
        <w:rPr>
          <w:rFonts w:ascii="Arial" w:hAnsi="Arial" w:cs="Arial"/>
          <w:lang w:val="en-US"/>
        </w:rPr>
        <w:t>est</w:t>
      </w:r>
      <w:r>
        <w:rPr>
          <w:rFonts w:ascii="Arial" w:hAnsi="Arial" w:cs="Arial"/>
          <w:lang w:val="en-US"/>
        </w:rPr>
        <w:t>ing</w:t>
      </w:r>
      <w:r w:rsidRPr="00A04EC8">
        <w:rPr>
          <w:rFonts w:ascii="Arial" w:hAnsi="Arial" w:cs="Arial"/>
          <w:lang w:val="en-US"/>
        </w:rPr>
        <w:t xml:space="preserve"> purposes.</w:t>
      </w:r>
    </w:p>
    <w:p w:rsidR="004725C0" w:rsidRPr="00C00124" w:rsidRDefault="004725C0" w:rsidP="00F94DE1">
      <w:pPr>
        <w:pStyle w:val="Listepuces"/>
        <w:numPr>
          <w:ilvl w:val="0"/>
          <w:numId w:val="17"/>
        </w:numPr>
        <w:jc w:val="both"/>
        <w:rPr>
          <w:rFonts w:ascii="Arial" w:hAnsi="Arial" w:cs="Arial"/>
          <w:lang w:val="en-US"/>
        </w:rPr>
      </w:pPr>
      <w:r w:rsidRPr="00A04EC8">
        <w:rPr>
          <w:rFonts w:ascii="Arial" w:hAnsi="Arial" w:cs="Arial"/>
          <w:b/>
          <w:lang w:val="en-US"/>
        </w:rPr>
        <w:t>Safety Management:</w:t>
      </w:r>
      <w:r w:rsidRPr="00A04EC8">
        <w:rPr>
          <w:rFonts w:ascii="Arial" w:hAnsi="Arial" w:cs="Arial"/>
          <w:lang w:val="en-US"/>
        </w:rPr>
        <w:t xml:space="preserve"> based on the applicable standards</w:t>
      </w:r>
      <w:r>
        <w:rPr>
          <w:rFonts w:ascii="Arial" w:hAnsi="Arial" w:cs="Arial"/>
          <w:lang w:val="en-US"/>
        </w:rPr>
        <w:t>, our experience</w:t>
      </w:r>
      <w:r w:rsidRPr="00A04EC8">
        <w:rPr>
          <w:rFonts w:ascii="Arial" w:hAnsi="Arial" w:cs="Arial"/>
          <w:lang w:val="en-US"/>
        </w:rPr>
        <w:t xml:space="preserve"> and the safety assurance program of our clients, </w:t>
      </w:r>
      <w:r>
        <w:rPr>
          <w:rFonts w:ascii="Arial" w:hAnsi="Arial" w:cs="Arial"/>
          <w:lang w:val="en-US"/>
        </w:rPr>
        <w:t>our consultants</w:t>
      </w:r>
      <w:r w:rsidRPr="00A04EC8">
        <w:rPr>
          <w:rFonts w:ascii="Arial" w:hAnsi="Arial" w:cs="Arial"/>
          <w:lang w:val="en-US"/>
        </w:rPr>
        <w:t xml:space="preserve"> manage the RAMS activities in order to achieve the products and systems certification</w:t>
      </w:r>
      <w:r>
        <w:rPr>
          <w:rFonts w:ascii="Arial" w:hAnsi="Arial" w:cs="Arial"/>
          <w:lang w:val="en-US"/>
        </w:rPr>
        <w:t>/homologation</w:t>
      </w:r>
      <w:r w:rsidRPr="00A04EC8">
        <w:rPr>
          <w:rFonts w:ascii="Arial" w:hAnsi="Arial" w:cs="Arial"/>
          <w:lang w:val="en-US"/>
        </w:rPr>
        <w:t xml:space="preserve"> (RAMS assurance plan, Hazard </w:t>
      </w:r>
      <w:r>
        <w:rPr>
          <w:rFonts w:ascii="Arial" w:hAnsi="Arial" w:cs="Arial"/>
          <w:lang w:val="en-US"/>
        </w:rPr>
        <w:t xml:space="preserve">Log report, Hazard Analyses, elaboration of </w:t>
      </w:r>
      <w:r w:rsidRPr="00A04EC8">
        <w:rPr>
          <w:rFonts w:ascii="Arial" w:hAnsi="Arial" w:cs="Arial"/>
          <w:lang w:val="en-US"/>
        </w:rPr>
        <w:t>Safety Case/ Homologation dossier</w:t>
      </w:r>
      <w:r>
        <w:rPr>
          <w:rFonts w:ascii="Arial" w:hAnsi="Arial" w:cs="Arial"/>
          <w:lang w:val="en-US"/>
        </w:rPr>
        <w:t>, interface with integrator</w:t>
      </w:r>
      <w:r w:rsidRPr="00A04EC8">
        <w:rPr>
          <w:rFonts w:ascii="Arial" w:hAnsi="Arial" w:cs="Arial"/>
          <w:lang w:val="en-US"/>
        </w:rPr>
        <w:t xml:space="preserve">). </w:t>
      </w:r>
    </w:p>
    <w:p w:rsidR="004725C0" w:rsidRPr="00A04EC8" w:rsidRDefault="004725C0" w:rsidP="00F94DE1">
      <w:pPr>
        <w:pStyle w:val="Listepuces"/>
        <w:numPr>
          <w:ilvl w:val="0"/>
          <w:numId w:val="17"/>
        </w:numPr>
        <w:jc w:val="both"/>
        <w:rPr>
          <w:rFonts w:ascii="Arial" w:hAnsi="Arial" w:cs="Arial"/>
          <w:lang w:val="en-US"/>
        </w:rPr>
      </w:pPr>
      <w:r w:rsidRPr="00A04EC8">
        <w:rPr>
          <w:rFonts w:ascii="Arial" w:hAnsi="Arial" w:cs="Arial"/>
          <w:b/>
          <w:lang w:val="en-US"/>
        </w:rPr>
        <w:t xml:space="preserve">Consulting &amp; support to develop and implement a </w:t>
      </w:r>
      <w:r w:rsidR="005B569D" w:rsidRPr="00A04EC8">
        <w:rPr>
          <w:rFonts w:ascii="Arial" w:hAnsi="Arial" w:cs="Arial"/>
          <w:b/>
          <w:lang w:val="en-US"/>
        </w:rPr>
        <w:t>RAMS assurance</w:t>
      </w:r>
      <w:r w:rsidRPr="00A04EC8">
        <w:rPr>
          <w:rFonts w:ascii="Arial" w:hAnsi="Arial" w:cs="Arial"/>
          <w:b/>
          <w:lang w:val="en-US"/>
        </w:rPr>
        <w:t xml:space="preserve"> program and </w:t>
      </w:r>
      <w:r>
        <w:rPr>
          <w:rFonts w:ascii="Arial" w:hAnsi="Arial" w:cs="Arial"/>
          <w:b/>
          <w:lang w:val="en-US"/>
        </w:rPr>
        <w:t xml:space="preserve">system </w:t>
      </w:r>
      <w:r w:rsidRPr="00A04EC8">
        <w:rPr>
          <w:rFonts w:ascii="Arial" w:hAnsi="Arial" w:cs="Arial"/>
          <w:b/>
          <w:lang w:val="en-US"/>
        </w:rPr>
        <w:t>development process methods:</w:t>
      </w:r>
      <w:r w:rsidRPr="00A04EC8">
        <w:rPr>
          <w:rFonts w:ascii="Arial" w:hAnsi="Arial" w:cs="Arial"/>
          <w:lang w:val="en-US"/>
        </w:rPr>
        <w:t xml:space="preserve"> we help our clients to put in place an organization, processes, structured methods and tools to achieve their RAMS and development targets including </w:t>
      </w:r>
      <w:r>
        <w:rPr>
          <w:rFonts w:ascii="Arial" w:hAnsi="Arial" w:cs="Arial"/>
          <w:lang w:val="en-US"/>
        </w:rPr>
        <w:t>system V cycle approach</w:t>
      </w:r>
      <w:r w:rsidRPr="00A04EC8">
        <w:rPr>
          <w:rFonts w:ascii="Arial" w:hAnsi="Arial" w:cs="Arial"/>
          <w:lang w:val="en-US"/>
        </w:rPr>
        <w:t xml:space="preserve"> of working.</w:t>
      </w:r>
    </w:p>
    <w:p w:rsidR="00CB6FC1" w:rsidRDefault="00CB6FC1" w:rsidP="004725C0">
      <w:pPr>
        <w:pStyle w:val="Titre3"/>
        <w:tabs>
          <w:tab w:val="clear" w:pos="852"/>
          <w:tab w:val="num" w:pos="1134"/>
        </w:tabs>
        <w:rPr>
          <w:ins w:id="51" w:author="Attou Abdelouahab" w:date="2016-02-26T15:59:00Z"/>
          <w:smallCaps w:val="0"/>
          <w:sz w:val="24"/>
          <w:szCs w:val="24"/>
        </w:rPr>
        <w:sectPr w:rsidR="00CB6FC1" w:rsidSect="00F2299F">
          <w:pgSz w:w="11907" w:h="16839" w:code="9"/>
          <w:pgMar w:top="1417" w:right="1417" w:bottom="1417" w:left="1417" w:header="708" w:footer="708" w:gutter="0"/>
          <w:cols w:space="708"/>
          <w:titlePg/>
          <w:docGrid w:linePitch="360"/>
        </w:sectPr>
      </w:pPr>
      <w:bookmarkStart w:id="52" w:name="_Toc443637302"/>
    </w:p>
    <w:p w:rsidR="00A43D22" w:rsidRPr="004725C0" w:rsidRDefault="00A43D22" w:rsidP="004725C0">
      <w:pPr>
        <w:pStyle w:val="Titre3"/>
        <w:tabs>
          <w:tab w:val="clear" w:pos="852"/>
          <w:tab w:val="num" w:pos="1134"/>
        </w:tabs>
        <w:rPr>
          <w:smallCaps w:val="0"/>
          <w:sz w:val="24"/>
          <w:szCs w:val="24"/>
        </w:rPr>
      </w:pPr>
      <w:r w:rsidRPr="004725C0">
        <w:rPr>
          <w:smallCaps w:val="0"/>
          <w:sz w:val="24"/>
          <w:szCs w:val="24"/>
        </w:rPr>
        <w:lastRenderedPageBreak/>
        <w:t xml:space="preserve">Audit and </w:t>
      </w:r>
      <w:proofErr w:type="spellStart"/>
      <w:r w:rsidRPr="004725C0">
        <w:rPr>
          <w:smallCaps w:val="0"/>
          <w:sz w:val="24"/>
          <w:szCs w:val="24"/>
        </w:rPr>
        <w:t>Assessment</w:t>
      </w:r>
      <w:bookmarkEnd w:id="46"/>
      <w:bookmarkEnd w:id="52"/>
      <w:proofErr w:type="spellEnd"/>
    </w:p>
    <w:p w:rsidR="00A43D22" w:rsidRPr="00004BCA" w:rsidRDefault="00A43D22" w:rsidP="00A60B82">
      <w:pPr>
        <w:pStyle w:val="Corpsdetexte"/>
      </w:pPr>
      <w:r w:rsidRPr="00004BCA">
        <w:t xml:space="preserve">This service includes safety assessment and certification in accordance with the applicable standards (CENELEC EN50126/50128/50129, CSM, </w:t>
      </w:r>
      <w:proofErr w:type="gramStart"/>
      <w:r w:rsidRPr="00004BCA">
        <w:t>MIL</w:t>
      </w:r>
      <w:proofErr w:type="gramEnd"/>
      <w:r w:rsidRPr="00004BCA">
        <w:t>, IEC or others).</w:t>
      </w:r>
    </w:p>
    <w:p w:rsidR="00A43D22" w:rsidRPr="00004BCA" w:rsidRDefault="00A43D22" w:rsidP="00A60B82">
      <w:pPr>
        <w:pStyle w:val="Corpsdetexte"/>
      </w:pPr>
      <w:r w:rsidRPr="00004BCA">
        <w:t>In addition to reference standards, we base our approach in our experience on real projects and the most important issues affecting RAMS.</w:t>
      </w:r>
    </w:p>
    <w:p w:rsidR="00A43D22" w:rsidRPr="00004BCA" w:rsidRDefault="00A43D22" w:rsidP="00A60B82">
      <w:pPr>
        <w:pStyle w:val="Corpsdetexte"/>
      </w:pPr>
      <w:r w:rsidRPr="00004BCA">
        <w:t>Our safety assessments are based on a dual approach</w:t>
      </w:r>
      <w:r w:rsidR="00A43498">
        <w:t xml:space="preserve"> (réf. </w:t>
      </w:r>
      <w:r w:rsidR="00A43498">
        <w:fldChar w:fldCharType="begin"/>
      </w:r>
      <w:r w:rsidR="00A43498">
        <w:instrText xml:space="preserve"> REF _Ref443637024 \n \h </w:instrText>
      </w:r>
      <w:r w:rsidR="00A43498">
        <w:fldChar w:fldCharType="separate"/>
      </w:r>
      <w:r w:rsidR="00796C5F">
        <w:t>[2]</w:t>
      </w:r>
      <w:r w:rsidR="00A43498">
        <w:fldChar w:fldCharType="end"/>
      </w:r>
      <w:r w:rsidR="00A43498">
        <w:t>)</w:t>
      </w:r>
      <w:r w:rsidRPr="00004BCA">
        <w:t>:</w:t>
      </w:r>
    </w:p>
    <w:p w:rsidR="00A43D22" w:rsidRPr="00957BD2" w:rsidRDefault="00A43D22" w:rsidP="00A43D22">
      <w:pPr>
        <w:pStyle w:val="Corpsdetexte"/>
      </w:pPr>
      <w:r w:rsidRPr="00957BD2">
        <w:t xml:space="preserve">Safety Audits (assessment of safety management): this phase consists in interviews with the development team to better identify and understand his competences and the real applied processes, that could be different from the ones referenced in the project documentation. This kind of audit is </w:t>
      </w:r>
      <w:proofErr w:type="gramStart"/>
      <w:r w:rsidRPr="00957BD2">
        <w:t>an</w:t>
      </w:r>
      <w:proofErr w:type="gramEnd"/>
      <w:r w:rsidRPr="00957BD2">
        <w:t xml:space="preserve"> useful and efficient way to discuss some open points and to find a way to solve them.  </w:t>
      </w:r>
    </w:p>
    <w:p w:rsidR="00A43D22" w:rsidRPr="00AC7F34" w:rsidRDefault="00A43D22" w:rsidP="00A43D22">
      <w:pPr>
        <w:pStyle w:val="Corpsdetexte"/>
      </w:pPr>
      <w:r w:rsidRPr="00AC7F34">
        <w:t>AND</w:t>
      </w:r>
    </w:p>
    <w:p w:rsidR="00A43D22" w:rsidRDefault="00A43D22" w:rsidP="00A43D22">
      <w:pPr>
        <w:pStyle w:val="Corpsdetexte"/>
      </w:pPr>
      <w:r w:rsidRPr="00957BD2">
        <w:t>Documentation Review (safety technical assessment): during this phase, a detailed and critical review of the key documents as design specifications, tests specifications, technical procedures, tests reports, RAMS analyses, etc. is performed.</w:t>
      </w:r>
    </w:p>
    <w:p w:rsidR="0054275F" w:rsidRPr="00957BD2" w:rsidRDefault="0054275F" w:rsidP="00A43D22">
      <w:pPr>
        <w:pStyle w:val="Corpsdetexte"/>
      </w:pPr>
      <w:r>
        <w:t>The main differentiation between our approach and the approach of others is that we are able to assess technically if a product and system has reach its intended RAMS targets whereas others will only base their opinions on the full compliancy to standards and full set of documentation (paper work).</w:t>
      </w:r>
    </w:p>
    <w:p w:rsidR="00A43D22" w:rsidRPr="004725C0" w:rsidRDefault="00771170" w:rsidP="004725C0">
      <w:pPr>
        <w:pStyle w:val="Titre3"/>
        <w:tabs>
          <w:tab w:val="clear" w:pos="852"/>
          <w:tab w:val="num" w:pos="1134"/>
        </w:tabs>
        <w:rPr>
          <w:smallCaps w:val="0"/>
          <w:sz w:val="24"/>
          <w:szCs w:val="24"/>
        </w:rPr>
      </w:pPr>
      <w:bookmarkStart w:id="53" w:name="_Toc394913627"/>
      <w:bookmarkStart w:id="54" w:name="_Toc443637303"/>
      <w:r w:rsidRPr="004725C0">
        <w:rPr>
          <w:smallCaps w:val="0"/>
          <w:sz w:val="24"/>
          <w:szCs w:val="24"/>
        </w:rPr>
        <w:t xml:space="preserve">Software </w:t>
      </w:r>
      <w:proofErr w:type="spellStart"/>
      <w:r w:rsidR="004725C0">
        <w:rPr>
          <w:smallCaps w:val="0"/>
          <w:sz w:val="24"/>
          <w:szCs w:val="24"/>
        </w:rPr>
        <w:t>tools</w:t>
      </w:r>
      <w:proofErr w:type="spellEnd"/>
      <w:r w:rsidR="004725C0">
        <w:rPr>
          <w:smallCaps w:val="0"/>
          <w:sz w:val="24"/>
          <w:szCs w:val="24"/>
        </w:rPr>
        <w:t xml:space="preserve"> and </w:t>
      </w:r>
      <w:proofErr w:type="spellStart"/>
      <w:r w:rsidR="00A43D22" w:rsidRPr="004725C0">
        <w:rPr>
          <w:smallCaps w:val="0"/>
          <w:sz w:val="24"/>
          <w:szCs w:val="24"/>
        </w:rPr>
        <w:t>products</w:t>
      </w:r>
      <w:bookmarkEnd w:id="53"/>
      <w:bookmarkEnd w:id="54"/>
      <w:proofErr w:type="spellEnd"/>
    </w:p>
    <w:p w:rsidR="007C3437" w:rsidRDefault="007C3437" w:rsidP="007C3437">
      <w:pPr>
        <w:pStyle w:val="Corpsdetexte"/>
      </w:pPr>
      <w:r w:rsidRPr="001C393D">
        <w:t xml:space="preserve">This </w:t>
      </w:r>
      <w:r>
        <w:t>activity, part of the Engineering office,</w:t>
      </w:r>
      <w:r w:rsidRPr="001C393D">
        <w:t xml:space="preserve"> </w:t>
      </w:r>
      <w:r>
        <w:t>is in charge of</w:t>
      </w:r>
      <w:r w:rsidRPr="001C393D">
        <w:t xml:space="preserve"> the development of innovative RAMS methods and software tools.</w:t>
      </w:r>
      <w:r>
        <w:t xml:space="preserve"> Since several years, our team is involved in the </w:t>
      </w:r>
      <w:r w:rsidRPr="001C393D">
        <w:t>develop</w:t>
      </w:r>
      <w:r>
        <w:t>ment</w:t>
      </w:r>
      <w:r w:rsidRPr="001C393D">
        <w:t xml:space="preserve"> </w:t>
      </w:r>
      <w:r>
        <w:t xml:space="preserve">of </w:t>
      </w:r>
      <w:r w:rsidRPr="001C393D">
        <w:t>a platform of an Integrated RAMS Management System (IRMS)</w:t>
      </w:r>
      <w:r>
        <w:t xml:space="preserve">. </w:t>
      </w:r>
    </w:p>
    <w:p w:rsidR="007C3437" w:rsidRPr="001C393D" w:rsidRDefault="007C3437" w:rsidP="007C3437">
      <w:pPr>
        <w:pStyle w:val="Corpsdetexte"/>
      </w:pPr>
      <w:r>
        <w:t xml:space="preserve">Used in our </w:t>
      </w:r>
      <w:r w:rsidR="00A43498">
        <w:t>client’s</w:t>
      </w:r>
      <w:r>
        <w:t xml:space="preserve"> premises, the IRMS tool increases substantially the standardization of methods as well as the collaboration between the development team and the RAMS team. The project RAMS analyses are carried out in a consistency basis by sharing common and relevant information between the different IRMS modules.</w:t>
      </w:r>
    </w:p>
    <w:p w:rsidR="007C3437" w:rsidRDefault="007C3437" w:rsidP="007C3437">
      <w:pPr>
        <w:pStyle w:val="Corpsdetexte"/>
      </w:pPr>
      <w:r>
        <w:t>The available IRMS product (BL2) is composed of the following components/functions</w:t>
      </w:r>
    </w:p>
    <w:p w:rsidR="007C3437" w:rsidRDefault="007C3437" w:rsidP="00F94DE1">
      <w:pPr>
        <w:pStyle w:val="Corpsdetexte"/>
        <w:numPr>
          <w:ilvl w:val="0"/>
          <w:numId w:val="18"/>
        </w:numPr>
      </w:pPr>
      <w:r>
        <w:t>C0 – This is the core of the IRMS system. This component is responsible to provide all system services to the other components/functions (define project, access right, events log etc)</w:t>
      </w:r>
    </w:p>
    <w:p w:rsidR="007C3437" w:rsidRPr="001C393D" w:rsidRDefault="007C3437" w:rsidP="00F94DE1">
      <w:pPr>
        <w:pStyle w:val="Corpsdetexte"/>
        <w:numPr>
          <w:ilvl w:val="0"/>
          <w:numId w:val="18"/>
        </w:numPr>
      </w:pPr>
      <w:r>
        <w:t>C1 – Hazard risk management.</w:t>
      </w:r>
      <w:r w:rsidRPr="001C393D">
        <w:t xml:space="preserve"> </w:t>
      </w:r>
      <w:r>
        <w:t xml:space="preserve">This component is responsible to help the safety engineer for managing, </w:t>
      </w:r>
      <w:r w:rsidR="00375B76">
        <w:t>controlling</w:t>
      </w:r>
      <w:r>
        <w:t xml:space="preserve"> and reducing hazardous risk to an acceptable level.</w:t>
      </w:r>
    </w:p>
    <w:p w:rsidR="007C3437" w:rsidRPr="001C393D" w:rsidRDefault="007C3437" w:rsidP="00F94DE1">
      <w:pPr>
        <w:pStyle w:val="Corpsdetexte"/>
        <w:numPr>
          <w:ilvl w:val="0"/>
          <w:numId w:val="18"/>
        </w:numPr>
      </w:pPr>
      <w:r>
        <w:t>C2 – Qualitative Hazard Analysis.</w:t>
      </w:r>
      <w:r w:rsidRPr="001C393D">
        <w:t xml:space="preserve"> </w:t>
      </w:r>
      <w:r>
        <w:t>This component is responsible to help the safety engineer to perform the main qualitative safety analyses (FMECA, FMEA, PHA, SHA, HAZOP, IHA etc).</w:t>
      </w:r>
    </w:p>
    <w:p w:rsidR="004725C0" w:rsidRDefault="007C3437" w:rsidP="0012343D">
      <w:pPr>
        <w:pStyle w:val="Corpsdetexte"/>
        <w:numPr>
          <w:ilvl w:val="0"/>
          <w:numId w:val="18"/>
        </w:numPr>
      </w:pPr>
      <w:r>
        <w:t xml:space="preserve">C3 – Reliability Prediction of Electronic </w:t>
      </w:r>
      <w:r w:rsidR="00375B76">
        <w:t>Equipment</w:t>
      </w:r>
      <w:r>
        <w:t>. This component is responsible to calculate the reliability values of electronic components, boards and products.</w:t>
      </w:r>
    </w:p>
    <w:p w:rsidR="00A43D22" w:rsidRPr="00717A18" w:rsidRDefault="00771170" w:rsidP="00A60B82">
      <w:pPr>
        <w:pStyle w:val="Corpsdetexte"/>
      </w:pPr>
      <w:r w:rsidRPr="00717A18">
        <w:t>For</w:t>
      </w:r>
      <w:r w:rsidR="004725C0">
        <w:t xml:space="preserve"> more details about</w:t>
      </w:r>
      <w:r w:rsidRPr="00717A18">
        <w:t xml:space="preserve"> IR</w:t>
      </w:r>
      <w:r w:rsidR="0051496D">
        <w:t>MS® platform,</w:t>
      </w:r>
      <w:r w:rsidRPr="00717A18">
        <w:t xml:space="preserve"> please refer to §</w:t>
      </w:r>
      <w:r w:rsidRPr="00717A18">
        <w:fldChar w:fldCharType="begin"/>
      </w:r>
      <w:r w:rsidRPr="00717A18">
        <w:instrText xml:space="preserve"> REF _Ref395520477 \r \h </w:instrText>
      </w:r>
      <w:r w:rsidR="00717A18">
        <w:instrText xml:space="preserve"> \* MERGEFORMAT </w:instrText>
      </w:r>
      <w:r w:rsidRPr="00717A18">
        <w:fldChar w:fldCharType="separate"/>
      </w:r>
      <w:proofErr w:type="gramStart"/>
      <w:ins w:id="55" w:author="Attou Abdelouahab" w:date="2016-02-26T16:01:00Z">
        <w:r w:rsidR="00796C5F" w:rsidRPr="00796C5F">
          <w:rPr>
            <w:b/>
            <w:bCs/>
            <w:rPrChange w:id="56" w:author="Attou Abdelouahab" w:date="2016-02-26T16:01:00Z">
              <w:rPr>
                <w:b/>
                <w:bCs/>
                <w:lang w:val="fr-FR"/>
              </w:rPr>
            </w:rPrChange>
          </w:rPr>
          <w:t>Erreur !</w:t>
        </w:r>
        <w:proofErr w:type="gramEnd"/>
        <w:r w:rsidR="00796C5F" w:rsidRPr="00796C5F">
          <w:rPr>
            <w:b/>
            <w:bCs/>
            <w:rPrChange w:id="57" w:author="Attou Abdelouahab" w:date="2016-02-26T16:01:00Z">
              <w:rPr>
                <w:b/>
                <w:bCs/>
                <w:lang w:val="fr-FR"/>
              </w:rPr>
            </w:rPrChange>
          </w:rPr>
          <w:t xml:space="preserve"> </w:t>
        </w:r>
        <w:r w:rsidR="00796C5F">
          <w:rPr>
            <w:b/>
            <w:bCs/>
            <w:lang w:val="fr-FR"/>
          </w:rPr>
          <w:t>Source du renvoi introuvable.</w:t>
        </w:r>
      </w:ins>
      <w:del w:id="58" w:author="Attou Abdelouahab" w:date="2016-02-26T15:58:00Z">
        <w:r w:rsidR="00660D17" w:rsidDel="00CB6FC1">
          <w:delText>3</w:delText>
        </w:r>
      </w:del>
      <w:r w:rsidRPr="00717A18">
        <w:fldChar w:fldCharType="end"/>
      </w:r>
      <w:r w:rsidR="004725C0">
        <w:t>.</w:t>
      </w:r>
    </w:p>
    <w:p w:rsidR="00A43D22" w:rsidRPr="004725C0" w:rsidRDefault="004725C0" w:rsidP="004725C0">
      <w:pPr>
        <w:pStyle w:val="Titre3"/>
        <w:tabs>
          <w:tab w:val="clear" w:pos="852"/>
          <w:tab w:val="num" w:pos="1134"/>
        </w:tabs>
        <w:rPr>
          <w:smallCaps w:val="0"/>
          <w:sz w:val="24"/>
          <w:szCs w:val="24"/>
        </w:rPr>
      </w:pPr>
      <w:bookmarkStart w:id="59" w:name="_Toc394913628"/>
      <w:bookmarkStart w:id="60" w:name="_Toc443637304"/>
      <w:r w:rsidRPr="004725C0">
        <w:rPr>
          <w:smallCaps w:val="0"/>
          <w:sz w:val="24"/>
          <w:szCs w:val="24"/>
        </w:rPr>
        <w:lastRenderedPageBreak/>
        <w:t>Train</w:t>
      </w:r>
      <w:r w:rsidR="00A43D22" w:rsidRPr="004725C0">
        <w:rPr>
          <w:smallCaps w:val="0"/>
          <w:sz w:val="24"/>
          <w:szCs w:val="24"/>
        </w:rPr>
        <w:t>ing</w:t>
      </w:r>
      <w:bookmarkEnd w:id="59"/>
      <w:bookmarkEnd w:id="60"/>
    </w:p>
    <w:p w:rsidR="00A43D22" w:rsidRPr="00004BCA" w:rsidRDefault="007C3437" w:rsidP="007C3437">
      <w:pPr>
        <w:pStyle w:val="Corpsdetexte"/>
      </w:pPr>
      <w:r>
        <w:t xml:space="preserve">This </w:t>
      </w:r>
      <w:r w:rsidRPr="00AC7F34">
        <w:t>service</w:t>
      </w:r>
      <w:r>
        <w:t>, provided by the Training office,</w:t>
      </w:r>
      <w:r w:rsidRPr="00AC7F34">
        <w:t xml:space="preserve"> includes the development </w:t>
      </w:r>
      <w:r>
        <w:t xml:space="preserve">and maintenance </w:t>
      </w:r>
      <w:r w:rsidRPr="00AC7F34">
        <w:t>of</w:t>
      </w:r>
      <w:r>
        <w:t xml:space="preserve"> the</w:t>
      </w:r>
      <w:r w:rsidRPr="00AC7F34">
        <w:t xml:space="preserve"> </w:t>
      </w:r>
      <w:r>
        <w:t>trainin</w:t>
      </w:r>
      <w:r w:rsidRPr="00AC7F34">
        <w:t xml:space="preserve">g courses and tools. The training courses are carried out </w:t>
      </w:r>
      <w:r>
        <w:t xml:space="preserve">continuously </w:t>
      </w:r>
      <w:r w:rsidRPr="00AC7F34">
        <w:t>for</w:t>
      </w:r>
      <w:r>
        <w:t xml:space="preserve"> the</w:t>
      </w:r>
      <w:r w:rsidRPr="00AC7F34">
        <w:t xml:space="preserve"> internal needs</w:t>
      </w:r>
      <w:r>
        <w:t xml:space="preserve"> of Viattech engineering staff</w:t>
      </w:r>
      <w:r w:rsidRPr="00AC7F34">
        <w:t xml:space="preserve"> and pr</w:t>
      </w:r>
      <w:r>
        <w:t>oposed to the clients as well.</w:t>
      </w:r>
    </w:p>
    <w:p w:rsidR="00A43D22" w:rsidRPr="00004BCA" w:rsidRDefault="00A43D22" w:rsidP="0054275F">
      <w:pPr>
        <w:pStyle w:val="Corpsdetexte"/>
      </w:pPr>
      <w:r w:rsidRPr="00004BCA">
        <w:t>The training program is composed of several modules:</w:t>
      </w:r>
    </w:p>
    <w:p w:rsidR="00A43D22" w:rsidRPr="00AC7F34" w:rsidRDefault="00A43D22" w:rsidP="004672C8">
      <w:pPr>
        <w:pStyle w:val="Corpsdetexte"/>
        <w:numPr>
          <w:ilvl w:val="0"/>
          <w:numId w:val="7"/>
        </w:numPr>
      </w:pPr>
      <w:r w:rsidRPr="00AC7F34">
        <w:t>Introduct</w:t>
      </w:r>
      <w:r>
        <w:t>ion to dependability and safety</w:t>
      </w:r>
      <w:r w:rsidR="003B5BE0">
        <w:t xml:space="preserve"> assurance</w:t>
      </w:r>
    </w:p>
    <w:p w:rsidR="00A43D22" w:rsidRPr="00AC7F34" w:rsidRDefault="00A43D22" w:rsidP="004672C8">
      <w:pPr>
        <w:pStyle w:val="Corpsdetexte"/>
        <w:numPr>
          <w:ilvl w:val="0"/>
          <w:numId w:val="7"/>
        </w:numPr>
      </w:pPr>
      <w:r w:rsidRPr="00AC7F34">
        <w:t>Risk Management Process through the project lifecycle</w:t>
      </w:r>
    </w:p>
    <w:p w:rsidR="00A43D22" w:rsidRPr="00AC7F34" w:rsidRDefault="00A43D22" w:rsidP="004672C8">
      <w:pPr>
        <w:pStyle w:val="Corpsdetexte"/>
        <w:numPr>
          <w:ilvl w:val="0"/>
          <w:numId w:val="7"/>
        </w:numPr>
      </w:pPr>
      <w:r w:rsidRPr="00AC7F34">
        <w:t>RAMS analysis methods and techniques</w:t>
      </w:r>
    </w:p>
    <w:p w:rsidR="00A43D22" w:rsidRDefault="00A43D22" w:rsidP="004672C8">
      <w:pPr>
        <w:pStyle w:val="Corpsdetexte"/>
        <w:numPr>
          <w:ilvl w:val="0"/>
          <w:numId w:val="7"/>
        </w:numPr>
      </w:pPr>
      <w:r w:rsidRPr="00AC7F34">
        <w:t>Safety demonstration method (safety case)</w:t>
      </w:r>
    </w:p>
    <w:p w:rsidR="00A43D22" w:rsidRPr="00AC7F34" w:rsidRDefault="001B47ED" w:rsidP="004672C8">
      <w:pPr>
        <w:pStyle w:val="Corpsdetexte"/>
        <w:numPr>
          <w:ilvl w:val="0"/>
          <w:numId w:val="7"/>
        </w:numPr>
      </w:pPr>
      <w:r>
        <w:t xml:space="preserve">IRMS® </w:t>
      </w:r>
      <w:r w:rsidR="00A43D22">
        <w:t>platform</w:t>
      </w:r>
    </w:p>
    <w:p w:rsidR="00A43D22" w:rsidRPr="00004BCA" w:rsidRDefault="003B5BE0" w:rsidP="00A60B82">
      <w:pPr>
        <w:pStyle w:val="Corpsdetexte"/>
      </w:pPr>
      <w:r>
        <w:t>The content of the training modules can be adapted based on the specific needs of our clients.</w:t>
      </w:r>
      <w:r w:rsidR="00A43D22" w:rsidRPr="00004BCA">
        <w:t xml:space="preserve"> </w:t>
      </w:r>
    </w:p>
    <w:p w:rsidR="003D5D8A" w:rsidRPr="00A43D22" w:rsidRDefault="003D5D8A" w:rsidP="003D5D8A">
      <w:pPr>
        <w:pStyle w:val="Corpsdetexte"/>
      </w:pPr>
    </w:p>
    <w:p w:rsidR="00FF5239" w:rsidRPr="00AC34BA" w:rsidRDefault="003B1BEC" w:rsidP="00771170">
      <w:pPr>
        <w:pStyle w:val="Titre1"/>
        <w:numPr>
          <w:ilvl w:val="0"/>
          <w:numId w:val="1"/>
        </w:numPr>
        <w:tabs>
          <w:tab w:val="clear" w:pos="1212"/>
          <w:tab w:val="num" w:pos="1134"/>
        </w:tabs>
        <w:spacing w:before="240"/>
        <w:ind w:left="0" w:firstLine="0"/>
        <w:rPr>
          <w:color w:val="002060"/>
        </w:rPr>
      </w:pPr>
      <w:bookmarkStart w:id="61" w:name="_Toc443637305"/>
      <w:r>
        <w:rPr>
          <w:color w:val="002060"/>
        </w:rPr>
        <w:lastRenderedPageBreak/>
        <w:t>Independent Assessment Management Tool</w:t>
      </w:r>
      <w:bookmarkEnd w:id="61"/>
    </w:p>
    <w:p w:rsidR="003B1BEC" w:rsidRDefault="003B1BEC" w:rsidP="00501F1E">
      <w:pPr>
        <w:pStyle w:val="Titre2"/>
        <w:tabs>
          <w:tab w:val="clear" w:pos="142"/>
          <w:tab w:val="num" w:pos="1134"/>
        </w:tabs>
        <w:ind w:left="0"/>
      </w:pPr>
      <w:bookmarkStart w:id="62" w:name="_Toc443637306"/>
      <w:bookmarkStart w:id="63" w:name="_Toc272944455"/>
      <w:bookmarkStart w:id="64" w:name="_Toc273362311"/>
      <w:bookmarkStart w:id="65" w:name="_Toc273690411"/>
      <w:bookmarkStart w:id="66" w:name="_Toc273690655"/>
      <w:bookmarkStart w:id="67" w:name="_Toc288060991"/>
      <w:bookmarkStart w:id="68" w:name="_Toc246302093"/>
      <w:bookmarkStart w:id="69" w:name="_Toc257040017"/>
      <w:bookmarkStart w:id="70" w:name="_Toc257225345"/>
      <w:r>
        <w:t>Introduction</w:t>
      </w:r>
      <w:bookmarkEnd w:id="62"/>
    </w:p>
    <w:p w:rsidR="003B1BEC" w:rsidRPr="003B1BEC" w:rsidRDefault="003B1BEC" w:rsidP="003B1BEC">
      <w:pPr>
        <w:pStyle w:val="Corpsdetexte"/>
        <w:rPr>
          <w:lang w:val="en-GB"/>
        </w:rPr>
      </w:pPr>
      <w:r w:rsidRPr="003B1BEC">
        <w:rPr>
          <w:lang w:val="en-GB"/>
        </w:rPr>
        <w:t>Many Standards ISO, IEC, CENELEC, Yellow Book etc</w:t>
      </w:r>
      <w:r w:rsidR="00A12D6C">
        <w:rPr>
          <w:lang w:val="en-GB"/>
        </w:rPr>
        <w:t>.</w:t>
      </w:r>
      <w:r w:rsidRPr="003B1BEC">
        <w:rPr>
          <w:lang w:val="en-GB"/>
        </w:rPr>
        <w:t xml:space="preserve"> require an Independent Assessment </w:t>
      </w:r>
      <w:r>
        <w:rPr>
          <w:lang w:val="en-GB"/>
        </w:rPr>
        <w:t xml:space="preserve">/ Certification </w:t>
      </w:r>
      <w:r w:rsidRPr="003B1BEC">
        <w:rPr>
          <w:lang w:val="en-GB"/>
        </w:rPr>
        <w:t xml:space="preserve">(Safety or Not) of a given product, system, organization etc. </w:t>
      </w:r>
    </w:p>
    <w:p w:rsidR="003B1BEC" w:rsidRDefault="003B1BEC" w:rsidP="003B1BEC">
      <w:pPr>
        <w:pStyle w:val="Corpsdetexte"/>
        <w:rPr>
          <w:lang w:val="en-GB"/>
        </w:rPr>
      </w:pPr>
      <w:r w:rsidRPr="003B1BEC">
        <w:rPr>
          <w:lang w:val="en-GB"/>
        </w:rPr>
        <w:t>The objective of the independent assessment is to verify if the assessment target meets the requirements of the related standards.</w:t>
      </w:r>
    </w:p>
    <w:p w:rsidR="003B1BEC" w:rsidRPr="003B1BEC" w:rsidRDefault="003B1BEC" w:rsidP="003B1BEC">
      <w:pPr>
        <w:pStyle w:val="Corpsdetexte"/>
        <w:rPr>
          <w:lang w:val="en-GB"/>
        </w:rPr>
      </w:pPr>
      <w:r>
        <w:rPr>
          <w:lang w:val="en-GB"/>
        </w:rPr>
        <w:t>Regarding safety related standards, commercial operation of products is based on a positive assessment report form an IA_ORG.</w:t>
      </w:r>
    </w:p>
    <w:p w:rsidR="003B1BEC" w:rsidRDefault="003B1BEC" w:rsidP="00501F1E">
      <w:pPr>
        <w:pStyle w:val="Titre2"/>
        <w:tabs>
          <w:tab w:val="clear" w:pos="142"/>
          <w:tab w:val="num" w:pos="1134"/>
        </w:tabs>
        <w:ind w:left="0"/>
      </w:pPr>
      <w:bookmarkStart w:id="71" w:name="_Toc443637307"/>
      <w:r>
        <w:t>Independent Assessment Process</w:t>
      </w:r>
      <w:bookmarkEnd w:id="71"/>
    </w:p>
    <w:p w:rsidR="003B1BEC" w:rsidRPr="003B1BEC" w:rsidRDefault="003B1BEC" w:rsidP="003B1BEC">
      <w:pPr>
        <w:pStyle w:val="Corpsdetexte"/>
        <w:rPr>
          <w:lang w:val="en-GB"/>
        </w:rPr>
      </w:pPr>
      <w:r w:rsidRPr="003B1BEC">
        <w:rPr>
          <w:lang w:val="en-GB"/>
        </w:rPr>
        <w:t>Independent Assessment is generally performed using two main techniques:</w:t>
      </w:r>
    </w:p>
    <w:p w:rsidR="003B1BEC" w:rsidRPr="003B1BEC" w:rsidRDefault="003B1BEC" w:rsidP="003B1BEC">
      <w:pPr>
        <w:pStyle w:val="Corpsdetexte"/>
        <w:numPr>
          <w:ilvl w:val="0"/>
          <w:numId w:val="22"/>
        </w:numPr>
        <w:ind w:left="1701" w:hanging="567"/>
        <w:rPr>
          <w:lang w:val="en-GB"/>
        </w:rPr>
      </w:pPr>
      <w:r w:rsidRPr="003B1BEC">
        <w:rPr>
          <w:lang w:val="en-GB"/>
        </w:rPr>
        <w:t xml:space="preserve">Audit: </w:t>
      </w:r>
      <w:r w:rsidR="00ED5FAA">
        <w:rPr>
          <w:lang w:val="en-GB"/>
        </w:rPr>
        <w:t>t</w:t>
      </w:r>
      <w:r w:rsidRPr="003B1BEC">
        <w:rPr>
          <w:lang w:val="en-GB"/>
        </w:rPr>
        <w:t>he IA_ORG interview the project team and verify that organisation, skills, procedures, methods are applied effectively based associated project plans, company procedures and methods;</w:t>
      </w:r>
    </w:p>
    <w:p w:rsidR="003B1BEC" w:rsidRPr="003B1BEC" w:rsidRDefault="003B1BEC" w:rsidP="003B1BEC">
      <w:pPr>
        <w:pStyle w:val="Corpsdetexte"/>
        <w:numPr>
          <w:ilvl w:val="0"/>
          <w:numId w:val="22"/>
        </w:numPr>
        <w:ind w:left="1701" w:hanging="567"/>
        <w:rPr>
          <w:lang w:val="en-GB"/>
        </w:rPr>
      </w:pPr>
      <w:r w:rsidRPr="003B1BEC">
        <w:rPr>
          <w:lang w:val="en-GB"/>
        </w:rPr>
        <w:t xml:space="preserve">Document assessment or Inspection: </w:t>
      </w:r>
      <w:r w:rsidR="00ED5FAA">
        <w:rPr>
          <w:lang w:val="en-GB"/>
        </w:rPr>
        <w:t>t</w:t>
      </w:r>
      <w:r w:rsidRPr="003B1BEC">
        <w:rPr>
          <w:lang w:val="en-GB"/>
        </w:rPr>
        <w:t>he IA_ORG will assess or inspect documentation or technical installations, in order to verify if procedure, methods, technics, design etc</w:t>
      </w:r>
      <w:r w:rsidR="00A12D6C">
        <w:rPr>
          <w:lang w:val="en-GB"/>
        </w:rPr>
        <w:t>.</w:t>
      </w:r>
      <w:r w:rsidRPr="003B1BEC">
        <w:rPr>
          <w:lang w:val="en-GB"/>
        </w:rPr>
        <w:t xml:space="preserve"> are in conformity with standard requirements.</w:t>
      </w:r>
    </w:p>
    <w:p w:rsidR="003B1BEC" w:rsidRPr="003B1BEC" w:rsidRDefault="003B1BEC" w:rsidP="003B1BEC">
      <w:pPr>
        <w:pStyle w:val="Corpsdetexte"/>
        <w:rPr>
          <w:lang w:val="en-GB"/>
        </w:rPr>
      </w:pPr>
      <w:r w:rsidRPr="003B1BEC">
        <w:rPr>
          <w:lang w:val="en-GB"/>
        </w:rPr>
        <w:t>During Independent Assessment, the IA_ORG provide observation and sometimes recommendations in order to comply with applicable standards. Each observation is associated to a severity lev</w:t>
      </w:r>
      <w:r>
        <w:rPr>
          <w:lang w:val="en-GB"/>
        </w:rPr>
        <w:t>el.</w:t>
      </w:r>
    </w:p>
    <w:p w:rsidR="003B1BEC" w:rsidRPr="003B1BEC" w:rsidRDefault="003B1BEC" w:rsidP="003B1BEC">
      <w:pPr>
        <w:pStyle w:val="Corpsdetexte"/>
        <w:rPr>
          <w:lang w:val="en-GB"/>
        </w:rPr>
      </w:pPr>
      <w:r w:rsidRPr="003B1BEC">
        <w:rPr>
          <w:lang w:val="en-GB"/>
        </w:rPr>
        <w:t xml:space="preserve">For each observation, the </w:t>
      </w:r>
      <w:r w:rsidR="00D7648F">
        <w:rPr>
          <w:lang w:val="en-GB"/>
        </w:rPr>
        <w:t>C</w:t>
      </w:r>
      <w:r w:rsidRPr="003B1BEC">
        <w:rPr>
          <w:lang w:val="en-GB"/>
        </w:rPr>
        <w:t>lient</w:t>
      </w:r>
      <w:r w:rsidR="00D7648F">
        <w:rPr>
          <w:lang w:val="en-GB"/>
        </w:rPr>
        <w:t xml:space="preserve"> Organization</w:t>
      </w:r>
      <w:r w:rsidRPr="003B1BEC">
        <w:rPr>
          <w:lang w:val="en-GB"/>
        </w:rPr>
        <w:t xml:space="preserve"> (</w:t>
      </w:r>
      <w:r w:rsidR="00D7648F">
        <w:rPr>
          <w:lang w:val="en-GB"/>
        </w:rPr>
        <w:t>CO)</w:t>
      </w:r>
      <w:r w:rsidRPr="003B1BEC">
        <w:rPr>
          <w:lang w:val="en-GB"/>
        </w:rPr>
        <w:t>) has to provide detail answers and scheduled action plan to the Independent Assessor (</w:t>
      </w:r>
      <w:r w:rsidR="00D7648F">
        <w:rPr>
          <w:lang w:val="en-GB"/>
        </w:rPr>
        <w:t>IA</w:t>
      </w:r>
      <w:r w:rsidRPr="003B1BEC">
        <w:rPr>
          <w:lang w:val="en-GB"/>
        </w:rPr>
        <w:t xml:space="preserve">) so that deviations from the standards are eliminated </w:t>
      </w:r>
      <w:r>
        <w:rPr>
          <w:lang w:val="en-GB"/>
        </w:rPr>
        <w:t>or reduced to acceptable level.</w:t>
      </w:r>
    </w:p>
    <w:p w:rsidR="00DD1FAA" w:rsidRDefault="00DD1FAA" w:rsidP="00DD1FAA">
      <w:pPr>
        <w:pStyle w:val="Corpsdetexte"/>
        <w:rPr>
          <w:lang w:val="en-GB"/>
        </w:rPr>
      </w:pPr>
      <w:r>
        <w:rPr>
          <w:lang w:val="en-GB"/>
        </w:rPr>
        <w:t xml:space="preserve">Only when all or a specific number of sever deviations are addressed properly, the </w:t>
      </w:r>
      <w:r w:rsidR="00D7648F">
        <w:rPr>
          <w:lang w:val="en-GB"/>
        </w:rPr>
        <w:t>IA</w:t>
      </w:r>
      <w:r>
        <w:rPr>
          <w:lang w:val="en-GB"/>
        </w:rPr>
        <w:t xml:space="preserve"> is able to produce a final assessment report and certification.</w:t>
      </w:r>
    </w:p>
    <w:p w:rsidR="003B1BEC" w:rsidRPr="003B1BEC" w:rsidRDefault="003B1BEC" w:rsidP="00DD1FAA">
      <w:pPr>
        <w:pStyle w:val="Corpsdetexte"/>
        <w:rPr>
          <w:lang w:val="en-GB"/>
        </w:rPr>
      </w:pPr>
      <w:r>
        <w:rPr>
          <w:lang w:val="en-GB"/>
        </w:rPr>
        <w:t>The assessment activity</w:t>
      </w:r>
      <w:r w:rsidRPr="003B1BEC">
        <w:rPr>
          <w:lang w:val="en-GB"/>
        </w:rPr>
        <w:t xml:space="preserve"> </w:t>
      </w:r>
      <w:r>
        <w:rPr>
          <w:lang w:val="en-GB"/>
        </w:rPr>
        <w:t xml:space="preserve">generally </w:t>
      </w:r>
      <w:r w:rsidRPr="003B1BEC">
        <w:rPr>
          <w:lang w:val="en-GB"/>
        </w:rPr>
        <w:t xml:space="preserve">involves </w:t>
      </w:r>
      <w:r>
        <w:rPr>
          <w:lang w:val="en-GB"/>
        </w:rPr>
        <w:t xml:space="preserve">the transmission of significant amount of evidence in </w:t>
      </w:r>
      <w:proofErr w:type="gramStart"/>
      <w:r>
        <w:rPr>
          <w:lang w:val="en-GB"/>
        </w:rPr>
        <w:t>many</w:t>
      </w:r>
      <w:proofErr w:type="gramEnd"/>
      <w:r>
        <w:rPr>
          <w:lang w:val="en-GB"/>
        </w:rPr>
        <w:t xml:space="preserve"> type of formats (documentation / photos etc</w:t>
      </w:r>
      <w:r w:rsidR="00A12D6C">
        <w:rPr>
          <w:lang w:val="en-GB"/>
        </w:rPr>
        <w:t>.</w:t>
      </w:r>
      <w:r>
        <w:rPr>
          <w:lang w:val="en-GB"/>
        </w:rPr>
        <w:t>).</w:t>
      </w:r>
    </w:p>
    <w:p w:rsidR="003B1BEC" w:rsidRDefault="003B1BEC" w:rsidP="00501F1E">
      <w:pPr>
        <w:pStyle w:val="Titre2"/>
        <w:tabs>
          <w:tab w:val="clear" w:pos="142"/>
          <w:tab w:val="num" w:pos="1134"/>
        </w:tabs>
        <w:ind w:left="0"/>
      </w:pPr>
      <w:bookmarkStart w:id="72" w:name="_Toc443637308"/>
      <w:r>
        <w:t>State of the art</w:t>
      </w:r>
      <w:bookmarkEnd w:id="72"/>
    </w:p>
    <w:p w:rsidR="003B1BEC" w:rsidRDefault="00DD1FAA" w:rsidP="003B1BEC">
      <w:pPr>
        <w:pStyle w:val="Corpsdetexte"/>
        <w:rPr>
          <w:lang w:val="en-GB"/>
        </w:rPr>
      </w:pPr>
      <w:r>
        <w:rPr>
          <w:lang w:val="en-GB"/>
        </w:rPr>
        <w:t>As indicated above, many standards require an IA. Some of those standards have specific requirements regarding the IA procedure and methods.</w:t>
      </w:r>
    </w:p>
    <w:p w:rsidR="00DD1FAA" w:rsidRDefault="00DD1FAA" w:rsidP="003B1BEC">
      <w:pPr>
        <w:pStyle w:val="Corpsdetexte"/>
        <w:rPr>
          <w:lang w:val="en-GB"/>
        </w:rPr>
      </w:pPr>
      <w:r>
        <w:rPr>
          <w:lang w:val="en-GB"/>
        </w:rPr>
        <w:t>Currently each assessment body has its own procedures, methods and tools for the implementation of an IA program.</w:t>
      </w:r>
    </w:p>
    <w:p w:rsidR="00DD1FAA" w:rsidRDefault="00DD1FAA" w:rsidP="003B1BEC">
      <w:pPr>
        <w:pStyle w:val="Corpsdetexte"/>
        <w:rPr>
          <w:lang w:val="en-GB"/>
        </w:rPr>
      </w:pPr>
      <w:r>
        <w:rPr>
          <w:lang w:val="en-GB"/>
        </w:rPr>
        <w:t xml:space="preserve">The assessment tools are represented in most cases by basic templates implemented in MS Word or MS </w:t>
      </w:r>
      <w:r w:rsidR="00A12D6C">
        <w:rPr>
          <w:lang w:val="en-GB"/>
        </w:rPr>
        <w:t>Excel</w:t>
      </w:r>
      <w:r>
        <w:rPr>
          <w:lang w:val="en-GB"/>
        </w:rPr>
        <w:t>.</w:t>
      </w:r>
    </w:p>
    <w:p w:rsidR="00DD1FAA" w:rsidRPr="003B1BEC" w:rsidRDefault="00DD1FAA" w:rsidP="003B1BEC">
      <w:pPr>
        <w:pStyle w:val="Corpsdetexte"/>
        <w:rPr>
          <w:lang w:val="en-GB"/>
        </w:rPr>
      </w:pPr>
      <w:r>
        <w:rPr>
          <w:lang w:val="en-GB"/>
        </w:rPr>
        <w:t xml:space="preserve">Based on our </w:t>
      </w:r>
      <w:r w:rsidR="0086648E">
        <w:rPr>
          <w:lang w:val="en-GB"/>
        </w:rPr>
        <w:t xml:space="preserve">independent assessment </w:t>
      </w:r>
      <w:r>
        <w:rPr>
          <w:lang w:val="en-GB"/>
        </w:rPr>
        <w:t xml:space="preserve">work experience, the </w:t>
      </w:r>
      <w:r w:rsidR="0086648E">
        <w:rPr>
          <w:lang w:val="en-GB"/>
        </w:rPr>
        <w:t>using</w:t>
      </w:r>
      <w:r>
        <w:rPr>
          <w:lang w:val="en-GB"/>
        </w:rPr>
        <w:t xml:space="preserve"> such tools have significant disadvantages and have significant impact on the quality and productivity both of the IA and </w:t>
      </w:r>
      <w:r w:rsidR="0086648E">
        <w:rPr>
          <w:lang w:val="en-GB"/>
        </w:rPr>
        <w:t>CO.</w:t>
      </w:r>
    </w:p>
    <w:p w:rsidR="00771170" w:rsidRDefault="007B5CAB" w:rsidP="00501F1E">
      <w:pPr>
        <w:pStyle w:val="Titre2"/>
        <w:tabs>
          <w:tab w:val="clear" w:pos="142"/>
          <w:tab w:val="num" w:pos="1134"/>
        </w:tabs>
        <w:ind w:left="0"/>
      </w:pPr>
      <w:bookmarkStart w:id="73" w:name="_Toc443637309"/>
      <w:r>
        <w:lastRenderedPageBreak/>
        <w:t>Objective</w:t>
      </w:r>
      <w:bookmarkEnd w:id="73"/>
    </w:p>
    <w:p w:rsidR="00A43D22" w:rsidRPr="00004BCA" w:rsidRDefault="00A43D22" w:rsidP="00A60B82">
      <w:pPr>
        <w:pStyle w:val="Corpsdetexte"/>
      </w:pPr>
      <w:r w:rsidRPr="00004BCA">
        <w:t xml:space="preserve">Following many years of cumulated experience in </w:t>
      </w:r>
      <w:r w:rsidR="0086648E">
        <w:t>independent assessment</w:t>
      </w:r>
      <w:r w:rsidR="0086648E" w:rsidRPr="00004BCA">
        <w:t xml:space="preserve"> </w:t>
      </w:r>
      <w:r w:rsidR="00501F1E">
        <w:t xml:space="preserve">and </w:t>
      </w:r>
      <w:r w:rsidR="0025190D">
        <w:t xml:space="preserve">RAMS </w:t>
      </w:r>
      <w:r w:rsidR="00501F1E">
        <w:t xml:space="preserve">engineering, </w:t>
      </w:r>
      <w:r w:rsidRPr="00004BCA">
        <w:t xml:space="preserve">a significant amount of potential improvements </w:t>
      </w:r>
      <w:r w:rsidR="00501F1E">
        <w:t>have been identified regarding the implementation of</w:t>
      </w:r>
      <w:r w:rsidRPr="00004BCA">
        <w:t xml:space="preserve"> the</w:t>
      </w:r>
      <w:r w:rsidR="0025190D">
        <w:t xml:space="preserve"> IA</w:t>
      </w:r>
      <w:r w:rsidRPr="00004BCA">
        <w:t xml:space="preserve"> process and methods used in </w:t>
      </w:r>
      <w:r w:rsidR="00501F1E">
        <w:t>this</w:t>
      </w:r>
      <w:r w:rsidRPr="00004BCA">
        <w:t xml:space="preserve"> field.</w:t>
      </w:r>
    </w:p>
    <w:p w:rsidR="00A43D22" w:rsidRDefault="00A43D22" w:rsidP="00A60B82">
      <w:pPr>
        <w:pStyle w:val="Corpsdetexte"/>
      </w:pPr>
      <w:r w:rsidRPr="00004BCA">
        <w:t xml:space="preserve">As existing </w:t>
      </w:r>
      <w:r w:rsidR="0025190D">
        <w:t xml:space="preserve">basic </w:t>
      </w:r>
      <w:r w:rsidRPr="00004BCA">
        <w:t xml:space="preserve">tools couldn’t satisfy those potential improvements, we have therefore </w:t>
      </w:r>
      <w:r w:rsidR="0025190D">
        <w:t>identified the opportunity to</w:t>
      </w:r>
      <w:r w:rsidRPr="00004BCA">
        <w:t xml:space="preserve"> develop of a</w:t>
      </w:r>
      <w:r w:rsidR="00501F1E">
        <w:t>n innovative</w:t>
      </w:r>
      <w:r w:rsidRPr="00004BCA">
        <w:t xml:space="preserve"> tool that would meet our criteria and improve sig</w:t>
      </w:r>
      <w:r w:rsidR="00501F1E">
        <w:t xml:space="preserve">nificantly the productivity, the consistency and </w:t>
      </w:r>
      <w:r w:rsidRPr="00004BCA">
        <w:t xml:space="preserve">quality of </w:t>
      </w:r>
      <w:r w:rsidR="00501F1E">
        <w:t xml:space="preserve">the </w:t>
      </w:r>
      <w:r w:rsidR="0086648E">
        <w:t>IA</w:t>
      </w:r>
      <w:r w:rsidR="0025190D">
        <w:t xml:space="preserve"> and</w:t>
      </w:r>
      <w:r w:rsidR="0086648E">
        <w:t xml:space="preserve"> CO</w:t>
      </w:r>
      <w:r w:rsidRPr="00004BCA">
        <w:t xml:space="preserve"> outputs.</w:t>
      </w:r>
    </w:p>
    <w:p w:rsidR="00A43D22" w:rsidRDefault="0025190D" w:rsidP="0025190D">
      <w:pPr>
        <w:pStyle w:val="Corpsdetexte"/>
      </w:pPr>
      <w:r>
        <w:t>This concept document identifies a number of significant improvements in §</w:t>
      </w:r>
      <w:r>
        <w:fldChar w:fldCharType="begin"/>
      </w:r>
      <w:r>
        <w:instrText xml:space="preserve"> REF _Ref397354197 \r \h </w:instrText>
      </w:r>
      <w:r>
        <w:fldChar w:fldCharType="separate"/>
      </w:r>
      <w:r w:rsidR="00796C5F">
        <w:t>3.5</w:t>
      </w:r>
      <w:r>
        <w:fldChar w:fldCharType="end"/>
      </w:r>
      <w:r>
        <w:t xml:space="preserve">. </w:t>
      </w:r>
    </w:p>
    <w:p w:rsidR="0025190D" w:rsidRDefault="0025190D" w:rsidP="0025190D">
      <w:pPr>
        <w:pStyle w:val="Titre2"/>
        <w:numPr>
          <w:ilvl w:val="0"/>
          <w:numId w:val="0"/>
        </w:numPr>
        <w:ind w:left="142"/>
        <w:sectPr w:rsidR="0025190D" w:rsidSect="00F2299F">
          <w:pgSz w:w="11907" w:h="16839" w:code="9"/>
          <w:pgMar w:top="1417" w:right="1417" w:bottom="1417" w:left="1417" w:header="708" w:footer="708" w:gutter="0"/>
          <w:cols w:space="708"/>
          <w:titlePg/>
          <w:docGrid w:linePitch="360"/>
        </w:sectPr>
      </w:pPr>
      <w:bookmarkStart w:id="74" w:name="_Ref395694316"/>
    </w:p>
    <w:p w:rsidR="0025190D" w:rsidRDefault="0025190D" w:rsidP="0025190D">
      <w:pPr>
        <w:pStyle w:val="Titre2"/>
      </w:pPr>
      <w:bookmarkStart w:id="75" w:name="_Ref397354197"/>
      <w:bookmarkStart w:id="76" w:name="_Toc443637310"/>
      <w:r w:rsidRPr="0025190D">
        <w:lastRenderedPageBreak/>
        <w:t>Needs</w:t>
      </w:r>
      <w:r w:rsidR="00DD2BBC">
        <w:t xml:space="preserve"> &amp; </w:t>
      </w:r>
      <w:r w:rsidRPr="0025190D">
        <w:t>issues and associated Requirements</w:t>
      </w:r>
      <w:bookmarkEnd w:id="75"/>
      <w:bookmarkEnd w:id="76"/>
    </w:p>
    <w:p w:rsidR="0025190D" w:rsidRPr="0025190D" w:rsidRDefault="0025190D" w:rsidP="0025190D">
      <w:pPr>
        <w:rPr>
          <w:rFonts w:ascii="Arial" w:hAnsi="Arial" w:cs="Arial"/>
          <w:sz w:val="20"/>
          <w:szCs w:val="20"/>
          <w:lang w:val="en-US" w:eastAsia="it-IT"/>
        </w:rPr>
      </w:pPr>
      <w:r w:rsidRPr="0025190D">
        <w:rPr>
          <w:rFonts w:ascii="Arial" w:hAnsi="Arial" w:cs="Arial"/>
          <w:sz w:val="20"/>
          <w:szCs w:val="20"/>
          <w:lang w:val="en-US" w:eastAsia="it-IT"/>
        </w:rPr>
        <w:t xml:space="preserve">The </w:t>
      </w:r>
      <w:r w:rsidR="006F71AC" w:rsidRPr="0025190D">
        <w:rPr>
          <w:rFonts w:ascii="Arial" w:hAnsi="Arial" w:cs="Arial"/>
          <w:sz w:val="20"/>
          <w:szCs w:val="20"/>
          <w:lang w:val="en-US" w:eastAsia="it-IT"/>
        </w:rPr>
        <w:t>table below identifies</w:t>
      </w:r>
      <w:r w:rsidRPr="0025190D">
        <w:rPr>
          <w:rFonts w:ascii="Arial" w:hAnsi="Arial" w:cs="Arial"/>
          <w:sz w:val="20"/>
          <w:szCs w:val="20"/>
          <w:lang w:val="en-US" w:eastAsia="it-IT"/>
        </w:rPr>
        <w:t xml:space="preserve"> needs and issues arising from assessment activities which are a target for substantial improvement by implementation in a specialized tool:</w:t>
      </w:r>
    </w:p>
    <w:tbl>
      <w:tblPr>
        <w:tblStyle w:val="Grilledutableau"/>
        <w:tblW w:w="14034" w:type="dxa"/>
        <w:tblInd w:w="108" w:type="dxa"/>
        <w:tblLook w:val="04A0" w:firstRow="1" w:lastRow="0" w:firstColumn="1" w:lastColumn="0" w:noHBand="0" w:noVBand="1"/>
      </w:tblPr>
      <w:tblGrid>
        <w:gridCol w:w="450"/>
        <w:gridCol w:w="1828"/>
        <w:gridCol w:w="6086"/>
        <w:gridCol w:w="5670"/>
      </w:tblGrid>
      <w:tr w:rsidR="0025190D" w:rsidRPr="0025190D" w:rsidTr="00B26336">
        <w:trPr>
          <w:tblHeader/>
        </w:trPr>
        <w:tc>
          <w:tcPr>
            <w:tcW w:w="450" w:type="dxa"/>
            <w:shd w:val="clear" w:color="auto" w:fill="D9D9D9" w:themeFill="background1" w:themeFillShade="D9"/>
            <w:vAlign w:val="center"/>
          </w:tcPr>
          <w:p w:rsidR="0025190D" w:rsidRPr="00916F8A" w:rsidRDefault="00752A39">
            <w:pPr>
              <w:jc w:val="center"/>
              <w:rPr>
                <w:rFonts w:ascii="Arial" w:hAnsi="Arial" w:cs="Arial"/>
                <w:b/>
                <w:sz w:val="20"/>
                <w:szCs w:val="20"/>
                <w:lang w:val="en-US"/>
              </w:rPr>
            </w:pPr>
            <w:r>
              <w:rPr>
                <w:rFonts w:ascii="Arial" w:hAnsi="Arial" w:cs="Arial"/>
                <w:b/>
                <w:sz w:val="20"/>
                <w:szCs w:val="20"/>
                <w:lang w:val="en-US"/>
              </w:rPr>
              <w:t>Id.</w:t>
            </w:r>
          </w:p>
        </w:tc>
        <w:tc>
          <w:tcPr>
            <w:tcW w:w="1828" w:type="dxa"/>
            <w:shd w:val="clear" w:color="auto" w:fill="D9D9D9" w:themeFill="background1" w:themeFillShade="D9"/>
            <w:vAlign w:val="center"/>
          </w:tcPr>
          <w:p w:rsidR="0025190D" w:rsidRPr="0025190D" w:rsidRDefault="0025190D" w:rsidP="00B26336">
            <w:pPr>
              <w:spacing w:before="60" w:after="60"/>
              <w:jc w:val="center"/>
              <w:rPr>
                <w:rFonts w:ascii="Arial" w:hAnsi="Arial" w:cs="Arial"/>
                <w:b/>
                <w:sz w:val="20"/>
                <w:szCs w:val="20"/>
              </w:rPr>
            </w:pPr>
            <w:r w:rsidRPr="0025190D">
              <w:rPr>
                <w:rFonts w:ascii="Arial" w:hAnsi="Arial" w:cs="Arial"/>
                <w:b/>
                <w:sz w:val="20"/>
                <w:szCs w:val="20"/>
              </w:rPr>
              <w:t>Issues description</w:t>
            </w:r>
          </w:p>
        </w:tc>
        <w:tc>
          <w:tcPr>
            <w:tcW w:w="6086" w:type="dxa"/>
            <w:shd w:val="clear" w:color="auto" w:fill="D9D9D9" w:themeFill="background1" w:themeFillShade="D9"/>
            <w:vAlign w:val="center"/>
          </w:tcPr>
          <w:p w:rsidR="0025190D" w:rsidRPr="0025190D" w:rsidRDefault="0025190D" w:rsidP="00B26336">
            <w:pPr>
              <w:spacing w:before="60" w:after="60"/>
              <w:jc w:val="center"/>
              <w:rPr>
                <w:rFonts w:ascii="Arial" w:hAnsi="Arial" w:cs="Arial"/>
                <w:b/>
                <w:sz w:val="20"/>
                <w:szCs w:val="20"/>
              </w:rPr>
            </w:pPr>
            <w:proofErr w:type="spellStart"/>
            <w:r w:rsidRPr="0025190D">
              <w:rPr>
                <w:rFonts w:ascii="Arial" w:hAnsi="Arial" w:cs="Arial"/>
                <w:b/>
                <w:sz w:val="20"/>
                <w:szCs w:val="20"/>
              </w:rPr>
              <w:t>Effect</w:t>
            </w:r>
            <w:proofErr w:type="spellEnd"/>
          </w:p>
        </w:tc>
        <w:tc>
          <w:tcPr>
            <w:tcW w:w="5670" w:type="dxa"/>
            <w:shd w:val="clear" w:color="auto" w:fill="D9D9D9" w:themeFill="background1" w:themeFillShade="D9"/>
            <w:vAlign w:val="center"/>
          </w:tcPr>
          <w:p w:rsidR="0025190D" w:rsidRPr="0025190D" w:rsidRDefault="0025190D" w:rsidP="00B26336">
            <w:pPr>
              <w:spacing w:before="60" w:after="60"/>
              <w:jc w:val="center"/>
              <w:rPr>
                <w:rFonts w:ascii="Arial" w:hAnsi="Arial" w:cs="Arial"/>
                <w:b/>
                <w:sz w:val="20"/>
                <w:szCs w:val="20"/>
              </w:rPr>
            </w:pPr>
            <w:r w:rsidRPr="0025190D">
              <w:rPr>
                <w:rFonts w:ascii="Arial" w:hAnsi="Arial" w:cs="Arial"/>
                <w:b/>
                <w:sz w:val="20"/>
                <w:szCs w:val="20"/>
              </w:rPr>
              <w:t>Solution</w:t>
            </w:r>
          </w:p>
        </w:tc>
      </w:tr>
      <w:tr w:rsidR="0025190D" w:rsidRPr="00B26336" w:rsidTr="00B26336">
        <w:tc>
          <w:tcPr>
            <w:tcW w:w="450" w:type="dxa"/>
            <w:vAlign w:val="center"/>
          </w:tcPr>
          <w:p w:rsidR="0025190D" w:rsidRPr="0025190D" w:rsidRDefault="0025190D" w:rsidP="00B26336">
            <w:pPr>
              <w:jc w:val="center"/>
              <w:rPr>
                <w:rFonts w:ascii="Arial" w:hAnsi="Arial" w:cs="Arial"/>
                <w:sz w:val="20"/>
                <w:szCs w:val="20"/>
              </w:rPr>
            </w:pPr>
            <w:r w:rsidRPr="0025190D">
              <w:rPr>
                <w:rFonts w:ascii="Arial" w:hAnsi="Arial" w:cs="Arial"/>
                <w:sz w:val="20"/>
                <w:szCs w:val="20"/>
              </w:rPr>
              <w:t>1</w:t>
            </w:r>
          </w:p>
        </w:tc>
        <w:tc>
          <w:tcPr>
            <w:tcW w:w="1828" w:type="dxa"/>
            <w:vAlign w:val="center"/>
          </w:tcPr>
          <w:p w:rsidR="0025190D" w:rsidRPr="0025190D" w:rsidRDefault="0025190D" w:rsidP="00B26336">
            <w:pPr>
              <w:rPr>
                <w:rFonts w:ascii="Arial" w:hAnsi="Arial" w:cs="Arial"/>
                <w:sz w:val="20"/>
                <w:szCs w:val="20"/>
              </w:rPr>
            </w:pPr>
            <w:r>
              <w:rPr>
                <w:rFonts w:ascii="Arial" w:hAnsi="Arial" w:cs="Arial"/>
                <w:sz w:val="20"/>
                <w:szCs w:val="20"/>
              </w:rPr>
              <w:t>IA_ORG</w:t>
            </w:r>
            <w:r w:rsidRPr="0025190D">
              <w:rPr>
                <w:rFonts w:ascii="Arial" w:hAnsi="Arial" w:cs="Arial"/>
                <w:sz w:val="20"/>
                <w:szCs w:val="20"/>
              </w:rPr>
              <w:t xml:space="preserve"> </w:t>
            </w:r>
            <w:proofErr w:type="spellStart"/>
            <w:r w:rsidRPr="0025190D">
              <w:rPr>
                <w:rFonts w:ascii="Arial" w:hAnsi="Arial" w:cs="Arial"/>
                <w:sz w:val="20"/>
                <w:szCs w:val="20"/>
              </w:rPr>
              <w:t>templates</w:t>
            </w:r>
            <w:proofErr w:type="spellEnd"/>
          </w:p>
        </w:tc>
        <w:tc>
          <w:tcPr>
            <w:tcW w:w="6086"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Bad image of the </w:t>
            </w:r>
            <w:r>
              <w:rPr>
                <w:rFonts w:ascii="Arial" w:hAnsi="Arial" w:cs="Arial"/>
                <w:sz w:val="20"/>
                <w:szCs w:val="20"/>
                <w:lang w:val="en-US"/>
              </w:rPr>
              <w:t>IA_ORG</w:t>
            </w:r>
            <w:r w:rsidRPr="0025190D">
              <w:rPr>
                <w:rFonts w:ascii="Arial" w:hAnsi="Arial" w:cs="Arial"/>
                <w:sz w:val="20"/>
                <w:szCs w:val="20"/>
                <w:lang w:val="en-US"/>
              </w:rPr>
              <w:t xml:space="preserve">, errors of references within </w:t>
            </w:r>
            <w:r>
              <w:rPr>
                <w:rFonts w:ascii="Arial" w:hAnsi="Arial" w:cs="Arial"/>
                <w:sz w:val="20"/>
                <w:szCs w:val="20"/>
                <w:lang w:val="en-US"/>
              </w:rPr>
              <w:t>IA_ORG</w:t>
            </w:r>
            <w:r w:rsidRPr="0025190D">
              <w:rPr>
                <w:rFonts w:ascii="Arial" w:hAnsi="Arial" w:cs="Arial"/>
                <w:sz w:val="20"/>
                <w:szCs w:val="20"/>
                <w:lang w:val="en-US"/>
              </w:rPr>
              <w:t xml:space="preserve"> documentation</w:t>
            </w:r>
            <w:r>
              <w:rPr>
                <w:rFonts w:ascii="Arial" w:hAnsi="Arial" w:cs="Arial"/>
                <w:sz w:val="20"/>
                <w:szCs w:val="20"/>
                <w:lang w:val="en-US"/>
              </w:rPr>
              <w:t xml:space="preserve">, errors in the format templates =&gt; this </w:t>
            </w:r>
            <w:r w:rsidRPr="0025190D">
              <w:rPr>
                <w:rFonts w:ascii="Arial" w:hAnsi="Arial" w:cs="Arial"/>
                <w:sz w:val="20"/>
                <w:szCs w:val="20"/>
                <w:lang w:val="en-US"/>
              </w:rPr>
              <w:t>creat</w:t>
            </w:r>
            <w:r>
              <w:rPr>
                <w:rFonts w:ascii="Arial" w:hAnsi="Arial" w:cs="Arial"/>
                <w:sz w:val="20"/>
                <w:szCs w:val="20"/>
                <w:lang w:val="en-US"/>
              </w:rPr>
              <w:t xml:space="preserve">es </w:t>
            </w:r>
            <w:r w:rsidRPr="0025190D">
              <w:rPr>
                <w:rFonts w:ascii="Arial" w:hAnsi="Arial" w:cs="Arial"/>
                <w:sz w:val="20"/>
                <w:szCs w:val="20"/>
                <w:lang w:val="en-US"/>
              </w:rPr>
              <w:t xml:space="preserve">ambiguity and a feeling of amateurism. </w:t>
            </w:r>
          </w:p>
        </w:tc>
        <w:tc>
          <w:tcPr>
            <w:tcW w:w="5670"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Creation of function which allows the </w:t>
            </w:r>
            <w:r w:rsidR="0086648E">
              <w:rPr>
                <w:rFonts w:ascii="Arial" w:hAnsi="Arial" w:cs="Arial"/>
                <w:sz w:val="20"/>
                <w:szCs w:val="20"/>
                <w:lang w:val="en-US"/>
              </w:rPr>
              <w:t>IA</w:t>
            </w:r>
            <w:r w:rsidRPr="0025190D">
              <w:rPr>
                <w:rFonts w:ascii="Arial" w:hAnsi="Arial" w:cs="Arial"/>
                <w:sz w:val="20"/>
                <w:szCs w:val="20"/>
                <w:lang w:val="en-US"/>
              </w:rPr>
              <w:t xml:space="preserve"> documentation to follow simple, automated and structured templates including a unambiguous documentation reference management preferably automated or semi-automated.</w:t>
            </w:r>
          </w:p>
        </w:tc>
      </w:tr>
      <w:tr w:rsidR="0025190D" w:rsidRPr="00B26336" w:rsidTr="00B26336">
        <w:tc>
          <w:tcPr>
            <w:tcW w:w="450" w:type="dxa"/>
            <w:vAlign w:val="center"/>
          </w:tcPr>
          <w:p w:rsidR="0025190D" w:rsidRPr="0025190D" w:rsidRDefault="0025190D" w:rsidP="00B26336">
            <w:pPr>
              <w:jc w:val="center"/>
              <w:rPr>
                <w:rFonts w:ascii="Arial" w:hAnsi="Arial" w:cs="Arial"/>
                <w:sz w:val="20"/>
                <w:szCs w:val="20"/>
              </w:rPr>
            </w:pPr>
            <w:r w:rsidRPr="0025190D">
              <w:rPr>
                <w:rFonts w:ascii="Arial" w:hAnsi="Arial" w:cs="Arial"/>
                <w:sz w:val="20"/>
                <w:szCs w:val="20"/>
              </w:rPr>
              <w:t>2</w:t>
            </w:r>
          </w:p>
        </w:tc>
        <w:tc>
          <w:tcPr>
            <w:tcW w:w="1828" w:type="dxa"/>
            <w:vAlign w:val="center"/>
          </w:tcPr>
          <w:p w:rsidR="0025190D" w:rsidRPr="0025190D" w:rsidRDefault="0025190D" w:rsidP="00B26336">
            <w:pPr>
              <w:rPr>
                <w:rFonts w:ascii="Arial" w:hAnsi="Arial" w:cs="Arial"/>
                <w:sz w:val="20"/>
                <w:szCs w:val="20"/>
              </w:rPr>
            </w:pPr>
            <w:r w:rsidRPr="0025190D">
              <w:rPr>
                <w:rFonts w:ascii="Arial" w:hAnsi="Arial" w:cs="Arial"/>
                <w:sz w:val="20"/>
                <w:szCs w:val="20"/>
              </w:rPr>
              <w:t xml:space="preserve">Storage </w:t>
            </w:r>
            <w:r>
              <w:rPr>
                <w:rFonts w:ascii="Arial" w:hAnsi="Arial" w:cs="Arial"/>
                <w:sz w:val="20"/>
                <w:szCs w:val="20"/>
              </w:rPr>
              <w:t>IA_ORG</w:t>
            </w:r>
            <w:r w:rsidRPr="0025190D">
              <w:rPr>
                <w:rFonts w:ascii="Arial" w:hAnsi="Arial" w:cs="Arial"/>
                <w:sz w:val="20"/>
                <w:szCs w:val="20"/>
              </w:rPr>
              <w:t xml:space="preserve"> documents</w:t>
            </w:r>
          </w:p>
        </w:tc>
        <w:tc>
          <w:tcPr>
            <w:tcW w:w="6086" w:type="dxa"/>
            <w:vAlign w:val="center"/>
          </w:tcPr>
          <w:p w:rsidR="0025190D" w:rsidRPr="0025190D" w:rsidRDefault="0025190D" w:rsidP="00B26336">
            <w:pPr>
              <w:spacing w:before="60" w:after="60"/>
              <w:rPr>
                <w:rFonts w:ascii="Arial" w:hAnsi="Arial" w:cs="Arial"/>
                <w:sz w:val="20"/>
                <w:szCs w:val="20"/>
                <w:lang w:val="en-US"/>
              </w:rPr>
            </w:pPr>
            <w:r>
              <w:rPr>
                <w:rFonts w:ascii="Arial" w:hAnsi="Arial" w:cs="Arial"/>
                <w:sz w:val="20"/>
                <w:szCs w:val="20"/>
                <w:lang w:val="en-US"/>
              </w:rPr>
              <w:t>IA_ORG</w:t>
            </w:r>
            <w:r w:rsidRPr="0025190D">
              <w:rPr>
                <w:rFonts w:ascii="Arial" w:hAnsi="Arial" w:cs="Arial"/>
                <w:sz w:val="20"/>
                <w:szCs w:val="20"/>
                <w:lang w:val="en-US"/>
              </w:rPr>
              <w:t xml:space="preserve"> documents are lost;</w:t>
            </w:r>
          </w:p>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wrong versions are used;</w:t>
            </w:r>
          </w:p>
          <w:p w:rsidR="0025190D" w:rsidRPr="0025190D" w:rsidRDefault="0025190D" w:rsidP="00B26336">
            <w:pPr>
              <w:spacing w:before="60" w:after="60"/>
              <w:rPr>
                <w:rFonts w:ascii="Arial" w:hAnsi="Arial" w:cs="Arial"/>
                <w:sz w:val="20"/>
                <w:szCs w:val="20"/>
                <w:lang w:val="en-US"/>
              </w:rPr>
            </w:pPr>
            <w:r>
              <w:rPr>
                <w:rFonts w:ascii="Arial" w:hAnsi="Arial" w:cs="Arial"/>
                <w:sz w:val="20"/>
                <w:szCs w:val="20"/>
                <w:lang w:val="en-US"/>
              </w:rPr>
              <w:t>C_ORG</w:t>
            </w:r>
            <w:r w:rsidRPr="0025190D">
              <w:rPr>
                <w:rFonts w:ascii="Arial" w:hAnsi="Arial" w:cs="Arial"/>
                <w:sz w:val="20"/>
                <w:szCs w:val="20"/>
                <w:lang w:val="en-US"/>
              </w:rPr>
              <w:t xml:space="preserve"> claim to have sent a document but the document has never been received;</w:t>
            </w:r>
          </w:p>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Those issues create situations in which </w:t>
            </w:r>
            <w:r w:rsidR="0086648E">
              <w:rPr>
                <w:rFonts w:ascii="Arial" w:hAnsi="Arial" w:cs="Arial"/>
                <w:sz w:val="20"/>
                <w:szCs w:val="20"/>
                <w:lang w:val="en-US"/>
              </w:rPr>
              <w:t>CO</w:t>
            </w:r>
            <w:r w:rsidRPr="0025190D">
              <w:rPr>
                <w:rFonts w:ascii="Arial" w:hAnsi="Arial" w:cs="Arial"/>
                <w:sz w:val="20"/>
                <w:szCs w:val="20"/>
                <w:lang w:val="en-US"/>
              </w:rPr>
              <w:t xml:space="preserve"> delays are produced with </w:t>
            </w:r>
            <w:r w:rsidR="00242EFC" w:rsidRPr="0025190D">
              <w:rPr>
                <w:rFonts w:ascii="Arial" w:hAnsi="Arial" w:cs="Arial"/>
                <w:sz w:val="20"/>
                <w:szCs w:val="20"/>
                <w:lang w:val="en-US"/>
              </w:rPr>
              <w:t>loss</w:t>
            </w:r>
            <w:r w:rsidRPr="0025190D">
              <w:rPr>
                <w:rFonts w:ascii="Arial" w:hAnsi="Arial" w:cs="Arial"/>
                <w:sz w:val="20"/>
                <w:szCs w:val="20"/>
                <w:lang w:val="en-US"/>
              </w:rPr>
              <w:t xml:space="preserve"> of confidence between </w:t>
            </w:r>
            <w:r w:rsidR="0086648E">
              <w:rPr>
                <w:rFonts w:ascii="Arial" w:hAnsi="Arial" w:cs="Arial"/>
                <w:sz w:val="20"/>
                <w:szCs w:val="20"/>
                <w:lang w:val="en-US"/>
              </w:rPr>
              <w:t xml:space="preserve">IA </w:t>
            </w:r>
            <w:r w:rsidRPr="0025190D">
              <w:rPr>
                <w:rFonts w:ascii="Arial" w:hAnsi="Arial" w:cs="Arial"/>
                <w:sz w:val="20"/>
                <w:szCs w:val="20"/>
                <w:lang w:val="en-US"/>
              </w:rPr>
              <w:t xml:space="preserve">and </w:t>
            </w:r>
            <w:r w:rsidR="0086648E">
              <w:rPr>
                <w:rFonts w:ascii="Arial" w:hAnsi="Arial" w:cs="Arial"/>
                <w:sz w:val="20"/>
                <w:szCs w:val="20"/>
                <w:lang w:val="en-US"/>
              </w:rPr>
              <w:t>CO</w:t>
            </w:r>
            <w:r w:rsidRPr="0025190D">
              <w:rPr>
                <w:rFonts w:ascii="Arial" w:hAnsi="Arial" w:cs="Arial"/>
                <w:sz w:val="20"/>
                <w:szCs w:val="20"/>
                <w:lang w:val="en-US"/>
              </w:rPr>
              <w:t>.</w:t>
            </w:r>
          </w:p>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The findings or observations raised upon obsolete </w:t>
            </w:r>
            <w:r w:rsidR="0086648E">
              <w:rPr>
                <w:rFonts w:ascii="Arial" w:hAnsi="Arial" w:cs="Arial"/>
                <w:sz w:val="20"/>
                <w:szCs w:val="20"/>
                <w:lang w:val="en-US"/>
              </w:rPr>
              <w:t>CO</w:t>
            </w:r>
            <w:r w:rsidRPr="0025190D">
              <w:rPr>
                <w:rFonts w:ascii="Arial" w:hAnsi="Arial" w:cs="Arial"/>
                <w:sz w:val="20"/>
                <w:szCs w:val="20"/>
                <w:lang w:val="en-US"/>
              </w:rPr>
              <w:t xml:space="preserve"> documents are interpreted by </w:t>
            </w:r>
            <w:r>
              <w:rPr>
                <w:rFonts w:ascii="Arial" w:hAnsi="Arial" w:cs="Arial"/>
                <w:sz w:val="20"/>
                <w:szCs w:val="20"/>
                <w:lang w:val="en-US"/>
              </w:rPr>
              <w:t>C_ORG</w:t>
            </w:r>
            <w:r w:rsidRPr="0025190D">
              <w:rPr>
                <w:rFonts w:ascii="Arial" w:hAnsi="Arial" w:cs="Arial"/>
                <w:sz w:val="20"/>
                <w:szCs w:val="20"/>
                <w:lang w:val="en-US"/>
              </w:rPr>
              <w:t xml:space="preserve"> as useless and with poor quality. Issues that should have been detected have not or</w:t>
            </w:r>
            <w:r>
              <w:rPr>
                <w:rFonts w:ascii="Arial" w:hAnsi="Arial" w:cs="Arial"/>
                <w:sz w:val="20"/>
                <w:szCs w:val="20"/>
                <w:lang w:val="en-US"/>
              </w:rPr>
              <w:t xml:space="preserve"> have been detected</w:t>
            </w:r>
            <w:r w:rsidRPr="0025190D">
              <w:rPr>
                <w:rFonts w:ascii="Arial" w:hAnsi="Arial" w:cs="Arial"/>
                <w:sz w:val="20"/>
                <w:szCs w:val="20"/>
                <w:lang w:val="en-US"/>
              </w:rPr>
              <w:t xml:space="preserve"> too late.</w:t>
            </w:r>
          </w:p>
        </w:tc>
        <w:tc>
          <w:tcPr>
            <w:tcW w:w="5670"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Storage function which allows for precise and unambiguous storage of </w:t>
            </w:r>
            <w:r w:rsidR="0086648E">
              <w:rPr>
                <w:rFonts w:ascii="Arial" w:hAnsi="Arial" w:cs="Arial"/>
                <w:sz w:val="20"/>
                <w:szCs w:val="20"/>
                <w:lang w:val="en-US"/>
              </w:rPr>
              <w:t>CO</w:t>
            </w:r>
            <w:r w:rsidRPr="0025190D">
              <w:rPr>
                <w:rFonts w:ascii="Arial" w:hAnsi="Arial" w:cs="Arial"/>
                <w:sz w:val="20"/>
                <w:szCs w:val="20"/>
                <w:lang w:val="en-US"/>
              </w:rPr>
              <w:t xml:space="preserve"> documents and easy access to this documents anywhere any time. </w:t>
            </w:r>
          </w:p>
          <w:p w:rsidR="00242EFC" w:rsidRDefault="00242EFC" w:rsidP="00B26336">
            <w:pPr>
              <w:spacing w:before="60" w:after="60"/>
              <w:rPr>
                <w:rFonts w:ascii="Arial" w:hAnsi="Arial" w:cs="Arial"/>
                <w:sz w:val="20"/>
                <w:szCs w:val="20"/>
                <w:lang w:val="en-US"/>
              </w:rPr>
            </w:pPr>
            <w:r>
              <w:rPr>
                <w:rFonts w:ascii="Arial" w:hAnsi="Arial" w:cs="Arial"/>
                <w:sz w:val="20"/>
                <w:szCs w:val="20"/>
                <w:lang w:val="en-US"/>
              </w:rPr>
              <w:t>Real time information on the availability of documents (email, USB etc exchanges is banned).</w:t>
            </w:r>
          </w:p>
          <w:p w:rsid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For each finding, one or more links should be allowed to a document</w:t>
            </w:r>
            <w:r>
              <w:rPr>
                <w:rFonts w:ascii="Arial" w:hAnsi="Arial" w:cs="Arial"/>
                <w:sz w:val="20"/>
                <w:szCs w:val="20"/>
                <w:lang w:val="en-US"/>
              </w:rPr>
              <w:t xml:space="preserve"> reference, document electronic copy</w:t>
            </w:r>
            <w:r w:rsidRPr="0025190D">
              <w:rPr>
                <w:rFonts w:ascii="Arial" w:hAnsi="Arial" w:cs="Arial"/>
                <w:sz w:val="20"/>
                <w:szCs w:val="20"/>
                <w:lang w:val="en-US"/>
              </w:rPr>
              <w:t xml:space="preserve"> and its version</w:t>
            </w:r>
            <w:r>
              <w:rPr>
                <w:rFonts w:ascii="Arial" w:hAnsi="Arial" w:cs="Arial"/>
                <w:sz w:val="20"/>
                <w:szCs w:val="20"/>
                <w:lang w:val="en-US"/>
              </w:rPr>
              <w:t>.</w:t>
            </w:r>
          </w:p>
          <w:p w:rsidR="00242EFC" w:rsidRPr="0025190D" w:rsidRDefault="00242EFC" w:rsidP="00B26336">
            <w:pPr>
              <w:spacing w:before="60" w:after="60"/>
              <w:rPr>
                <w:rFonts w:ascii="Arial" w:hAnsi="Arial" w:cs="Arial"/>
                <w:sz w:val="20"/>
                <w:szCs w:val="20"/>
                <w:lang w:val="en-US"/>
              </w:rPr>
            </w:pPr>
            <w:r>
              <w:rPr>
                <w:rFonts w:ascii="Arial" w:hAnsi="Arial" w:cs="Arial"/>
                <w:sz w:val="20"/>
                <w:szCs w:val="20"/>
                <w:lang w:val="en-US"/>
              </w:rPr>
              <w:t xml:space="preserve">Locking mechanism to avoid changes on documents associated to findings when </w:t>
            </w:r>
            <w:r w:rsidR="0086648E">
              <w:rPr>
                <w:rFonts w:ascii="Arial" w:hAnsi="Arial" w:cs="Arial"/>
                <w:sz w:val="20"/>
                <w:szCs w:val="20"/>
                <w:lang w:val="en-US"/>
              </w:rPr>
              <w:t>IA</w:t>
            </w:r>
            <w:r>
              <w:rPr>
                <w:rFonts w:ascii="Arial" w:hAnsi="Arial" w:cs="Arial"/>
                <w:sz w:val="20"/>
                <w:szCs w:val="20"/>
                <w:lang w:val="en-US"/>
              </w:rPr>
              <w:t xml:space="preserve"> as locked the finding state.</w:t>
            </w:r>
          </w:p>
        </w:tc>
      </w:tr>
      <w:tr w:rsidR="0025190D" w:rsidRPr="00B26336" w:rsidTr="00B26336">
        <w:trPr>
          <w:trHeight w:val="2819"/>
        </w:trPr>
        <w:tc>
          <w:tcPr>
            <w:tcW w:w="450" w:type="dxa"/>
            <w:vAlign w:val="center"/>
          </w:tcPr>
          <w:p w:rsidR="0025190D" w:rsidRPr="0025190D" w:rsidRDefault="0086648E" w:rsidP="00B26336">
            <w:pPr>
              <w:jc w:val="center"/>
              <w:rPr>
                <w:rFonts w:ascii="Arial" w:hAnsi="Arial" w:cs="Arial"/>
                <w:sz w:val="20"/>
                <w:szCs w:val="20"/>
              </w:rPr>
            </w:pPr>
            <w:r>
              <w:rPr>
                <w:rFonts w:ascii="Arial" w:hAnsi="Arial" w:cs="Arial"/>
                <w:sz w:val="20"/>
                <w:szCs w:val="20"/>
              </w:rPr>
              <w:lastRenderedPageBreak/>
              <w:t>3</w:t>
            </w:r>
          </w:p>
        </w:tc>
        <w:tc>
          <w:tcPr>
            <w:tcW w:w="1828" w:type="dxa"/>
            <w:vAlign w:val="center"/>
          </w:tcPr>
          <w:p w:rsidR="0025190D" w:rsidRPr="0025190D" w:rsidRDefault="0025190D" w:rsidP="00B26336">
            <w:pPr>
              <w:rPr>
                <w:rFonts w:ascii="Arial" w:hAnsi="Arial" w:cs="Arial"/>
                <w:sz w:val="20"/>
                <w:szCs w:val="20"/>
              </w:rPr>
            </w:pPr>
            <w:r w:rsidRPr="0025190D">
              <w:rPr>
                <w:rFonts w:ascii="Arial" w:hAnsi="Arial" w:cs="Arial"/>
                <w:sz w:val="20"/>
                <w:szCs w:val="20"/>
              </w:rPr>
              <w:t xml:space="preserve">Access </w:t>
            </w:r>
            <w:proofErr w:type="spellStart"/>
            <w:r w:rsidRPr="0025190D">
              <w:rPr>
                <w:rFonts w:ascii="Arial" w:hAnsi="Arial" w:cs="Arial"/>
                <w:sz w:val="20"/>
                <w:szCs w:val="20"/>
              </w:rPr>
              <w:t>rights</w:t>
            </w:r>
            <w:proofErr w:type="spellEnd"/>
          </w:p>
        </w:tc>
        <w:tc>
          <w:tcPr>
            <w:tcW w:w="6086"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I</w:t>
            </w:r>
            <w:r w:rsidR="00242EFC">
              <w:rPr>
                <w:rFonts w:ascii="Arial" w:hAnsi="Arial" w:cs="Arial"/>
                <w:sz w:val="20"/>
                <w:szCs w:val="20"/>
                <w:lang w:val="en-US"/>
              </w:rPr>
              <w:t xml:space="preserve">t is common practice that an </w:t>
            </w:r>
            <w:r w:rsidR="0086648E">
              <w:rPr>
                <w:rFonts w:ascii="Arial" w:hAnsi="Arial" w:cs="Arial"/>
                <w:sz w:val="20"/>
                <w:szCs w:val="20"/>
                <w:lang w:val="en-US"/>
              </w:rPr>
              <w:t>IA</w:t>
            </w:r>
            <w:r w:rsidRPr="0025190D">
              <w:rPr>
                <w:rFonts w:ascii="Arial" w:hAnsi="Arial" w:cs="Arial"/>
                <w:sz w:val="20"/>
                <w:szCs w:val="20"/>
                <w:lang w:val="en-US"/>
              </w:rPr>
              <w:t xml:space="preserve"> produce</w:t>
            </w:r>
            <w:r w:rsidR="00A12D6C">
              <w:rPr>
                <w:rFonts w:ascii="Arial" w:hAnsi="Arial" w:cs="Arial"/>
                <w:sz w:val="20"/>
                <w:szCs w:val="20"/>
                <w:lang w:val="en-US"/>
              </w:rPr>
              <w:t>s</w:t>
            </w:r>
            <w:r w:rsidRPr="0025190D">
              <w:rPr>
                <w:rFonts w:ascii="Arial" w:hAnsi="Arial" w:cs="Arial"/>
                <w:sz w:val="20"/>
                <w:szCs w:val="20"/>
                <w:lang w:val="en-US"/>
              </w:rPr>
              <w:t xml:space="preserve"> a list of findings/ observations in word or </w:t>
            </w:r>
            <w:r w:rsidR="00A12D6C">
              <w:rPr>
                <w:rFonts w:ascii="Arial" w:hAnsi="Arial" w:cs="Arial"/>
                <w:sz w:val="20"/>
                <w:szCs w:val="20"/>
                <w:lang w:val="en-US"/>
              </w:rPr>
              <w:t>E</w:t>
            </w:r>
            <w:r w:rsidRPr="0025190D">
              <w:rPr>
                <w:rFonts w:ascii="Arial" w:hAnsi="Arial" w:cs="Arial"/>
                <w:sz w:val="20"/>
                <w:szCs w:val="20"/>
                <w:lang w:val="en-US"/>
              </w:rPr>
              <w:t>xcel and ask</w:t>
            </w:r>
            <w:r w:rsidR="00A12D6C">
              <w:rPr>
                <w:rFonts w:ascii="Arial" w:hAnsi="Arial" w:cs="Arial"/>
                <w:sz w:val="20"/>
                <w:szCs w:val="20"/>
                <w:lang w:val="en-US"/>
              </w:rPr>
              <w:t>s</w:t>
            </w:r>
            <w:r w:rsidRPr="0025190D">
              <w:rPr>
                <w:rFonts w:ascii="Arial" w:hAnsi="Arial" w:cs="Arial"/>
                <w:sz w:val="20"/>
                <w:szCs w:val="20"/>
                <w:lang w:val="en-US"/>
              </w:rPr>
              <w:t xml:space="preserve"> the </w:t>
            </w:r>
            <w:r w:rsidR="0086648E">
              <w:rPr>
                <w:rFonts w:ascii="Arial" w:hAnsi="Arial" w:cs="Arial"/>
                <w:sz w:val="20"/>
                <w:szCs w:val="20"/>
                <w:lang w:val="en-US"/>
              </w:rPr>
              <w:t>CO</w:t>
            </w:r>
            <w:r w:rsidRPr="0025190D">
              <w:rPr>
                <w:rFonts w:ascii="Arial" w:hAnsi="Arial" w:cs="Arial"/>
                <w:sz w:val="20"/>
                <w:szCs w:val="20"/>
                <w:lang w:val="en-US"/>
              </w:rPr>
              <w:t xml:space="preserve"> to answer those findings and observations. This is normally performed by sending a file (word or excel) to which the </w:t>
            </w:r>
            <w:r w:rsidR="0086648E">
              <w:rPr>
                <w:rFonts w:ascii="Arial" w:hAnsi="Arial" w:cs="Arial"/>
                <w:sz w:val="20"/>
                <w:szCs w:val="20"/>
                <w:lang w:val="en-US"/>
              </w:rPr>
              <w:t>CO</w:t>
            </w:r>
            <w:r w:rsidRPr="0025190D">
              <w:rPr>
                <w:rFonts w:ascii="Arial" w:hAnsi="Arial" w:cs="Arial"/>
                <w:sz w:val="20"/>
                <w:szCs w:val="20"/>
                <w:lang w:val="en-US"/>
              </w:rPr>
              <w:t xml:space="preserve"> has then to input data on it and send back to the </w:t>
            </w:r>
            <w:r w:rsidR="0086648E">
              <w:rPr>
                <w:rFonts w:ascii="Arial" w:hAnsi="Arial" w:cs="Arial"/>
                <w:sz w:val="20"/>
                <w:szCs w:val="20"/>
                <w:lang w:val="en-US"/>
              </w:rPr>
              <w:t>IA</w:t>
            </w:r>
            <w:r w:rsidRPr="0025190D">
              <w:rPr>
                <w:rFonts w:ascii="Arial" w:hAnsi="Arial" w:cs="Arial"/>
                <w:sz w:val="20"/>
                <w:szCs w:val="20"/>
                <w:lang w:val="en-US"/>
              </w:rPr>
              <w:t xml:space="preserve">. </w:t>
            </w:r>
          </w:p>
          <w:p w:rsid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In order to avoid changes in the </w:t>
            </w:r>
            <w:r w:rsidR="0086648E">
              <w:rPr>
                <w:rFonts w:ascii="Arial" w:hAnsi="Arial" w:cs="Arial"/>
                <w:sz w:val="20"/>
                <w:szCs w:val="20"/>
                <w:lang w:val="en-US"/>
              </w:rPr>
              <w:t>IA</w:t>
            </w:r>
            <w:r w:rsidRPr="0025190D">
              <w:rPr>
                <w:rFonts w:ascii="Arial" w:hAnsi="Arial" w:cs="Arial"/>
                <w:sz w:val="20"/>
                <w:szCs w:val="20"/>
                <w:lang w:val="en-US"/>
              </w:rPr>
              <w:t xml:space="preserve"> file by the </w:t>
            </w:r>
            <w:r w:rsidR="0086648E">
              <w:rPr>
                <w:rFonts w:ascii="Arial" w:hAnsi="Arial" w:cs="Arial"/>
                <w:sz w:val="20"/>
                <w:szCs w:val="20"/>
                <w:lang w:val="en-US"/>
              </w:rPr>
              <w:t>CO</w:t>
            </w:r>
            <w:r w:rsidRPr="0025190D">
              <w:rPr>
                <w:rFonts w:ascii="Arial" w:hAnsi="Arial" w:cs="Arial"/>
                <w:sz w:val="20"/>
                <w:szCs w:val="20"/>
                <w:lang w:val="en-US"/>
              </w:rPr>
              <w:t xml:space="preserve"> on parts which can only be edited by the </w:t>
            </w:r>
            <w:r w:rsidR="0086648E">
              <w:rPr>
                <w:rFonts w:ascii="Arial" w:hAnsi="Arial" w:cs="Arial"/>
                <w:sz w:val="20"/>
                <w:szCs w:val="20"/>
                <w:lang w:val="en-US"/>
              </w:rPr>
              <w:t>IA</w:t>
            </w:r>
            <w:r w:rsidRPr="0025190D">
              <w:rPr>
                <w:rFonts w:ascii="Arial" w:hAnsi="Arial" w:cs="Arial"/>
                <w:sz w:val="20"/>
                <w:szCs w:val="20"/>
                <w:lang w:val="en-US"/>
              </w:rPr>
              <w:t>,</w:t>
            </w:r>
            <w:r w:rsidR="0086648E">
              <w:rPr>
                <w:rFonts w:ascii="Arial" w:hAnsi="Arial" w:cs="Arial"/>
                <w:sz w:val="20"/>
                <w:szCs w:val="20"/>
                <w:lang w:val="en-US"/>
              </w:rPr>
              <w:t xml:space="preserve"> this last</w:t>
            </w:r>
            <w:r w:rsidRPr="0025190D">
              <w:rPr>
                <w:rFonts w:ascii="Arial" w:hAnsi="Arial" w:cs="Arial"/>
                <w:sz w:val="20"/>
                <w:szCs w:val="20"/>
                <w:lang w:val="en-US"/>
              </w:rPr>
              <w:t xml:space="preserve"> normally insert file protections on part of the documents. When dealing with Excell files, this can be tricky, as sometimes the </w:t>
            </w:r>
            <w:r w:rsidR="0086648E">
              <w:rPr>
                <w:rFonts w:ascii="Arial" w:hAnsi="Arial" w:cs="Arial"/>
                <w:sz w:val="20"/>
                <w:szCs w:val="20"/>
                <w:lang w:val="en-US"/>
              </w:rPr>
              <w:t>CO</w:t>
            </w:r>
            <w:r w:rsidRPr="0025190D">
              <w:rPr>
                <w:rFonts w:ascii="Arial" w:hAnsi="Arial" w:cs="Arial"/>
                <w:sz w:val="20"/>
                <w:szCs w:val="20"/>
                <w:lang w:val="en-US"/>
              </w:rPr>
              <w:t xml:space="preserve"> would like to add lines, columns and other details without asking for the </w:t>
            </w:r>
            <w:r w:rsidR="0086648E">
              <w:rPr>
                <w:rFonts w:ascii="Arial" w:hAnsi="Arial" w:cs="Arial"/>
                <w:sz w:val="20"/>
                <w:szCs w:val="20"/>
                <w:lang w:val="en-US"/>
              </w:rPr>
              <w:t>IA</w:t>
            </w:r>
            <w:r w:rsidR="00242EFC">
              <w:rPr>
                <w:rFonts w:ascii="Arial" w:hAnsi="Arial" w:cs="Arial"/>
                <w:sz w:val="20"/>
                <w:szCs w:val="20"/>
                <w:lang w:val="en-US"/>
              </w:rPr>
              <w:t xml:space="preserve"> a new file e</w:t>
            </w:r>
            <w:r w:rsidRPr="0025190D">
              <w:rPr>
                <w:rFonts w:ascii="Arial" w:hAnsi="Arial" w:cs="Arial"/>
                <w:sz w:val="20"/>
                <w:szCs w:val="20"/>
                <w:lang w:val="en-US"/>
              </w:rPr>
              <w:t>t</w:t>
            </w:r>
            <w:r w:rsidR="00242EFC">
              <w:rPr>
                <w:rFonts w:ascii="Arial" w:hAnsi="Arial" w:cs="Arial"/>
                <w:sz w:val="20"/>
                <w:szCs w:val="20"/>
                <w:lang w:val="en-US"/>
              </w:rPr>
              <w:t>c</w:t>
            </w:r>
            <w:r w:rsidRPr="0025190D">
              <w:rPr>
                <w:rFonts w:ascii="Arial" w:hAnsi="Arial" w:cs="Arial"/>
                <w:sz w:val="20"/>
                <w:szCs w:val="20"/>
                <w:lang w:val="en-US"/>
              </w:rPr>
              <w:t>.</w:t>
            </w:r>
          </w:p>
          <w:p w:rsidR="00242EFC" w:rsidRDefault="0086648E" w:rsidP="00B26336">
            <w:pPr>
              <w:spacing w:before="60" w:after="60"/>
              <w:rPr>
                <w:rFonts w:ascii="Arial" w:hAnsi="Arial" w:cs="Arial"/>
                <w:sz w:val="20"/>
                <w:szCs w:val="20"/>
                <w:lang w:val="en-US"/>
              </w:rPr>
            </w:pPr>
            <w:r>
              <w:rPr>
                <w:rFonts w:ascii="Arial" w:hAnsi="Arial" w:cs="Arial"/>
                <w:sz w:val="20"/>
                <w:szCs w:val="20"/>
                <w:lang w:val="en-US"/>
              </w:rPr>
              <w:t>For example: IA</w:t>
            </w:r>
            <w:r w:rsidR="00242EFC">
              <w:rPr>
                <w:rFonts w:ascii="Arial" w:hAnsi="Arial" w:cs="Arial"/>
                <w:sz w:val="20"/>
                <w:szCs w:val="20"/>
                <w:lang w:val="en-US"/>
              </w:rPr>
              <w:t xml:space="preserve"> observation files may be transmitted to unauthorized third party violating clauses of confidentiality.</w:t>
            </w:r>
          </w:p>
          <w:p w:rsidR="00933EBD" w:rsidRPr="0025190D" w:rsidRDefault="00933EBD" w:rsidP="00B26336">
            <w:pPr>
              <w:spacing w:before="60" w:after="60"/>
              <w:rPr>
                <w:rFonts w:ascii="Arial" w:hAnsi="Arial" w:cs="Arial"/>
                <w:sz w:val="20"/>
                <w:szCs w:val="20"/>
                <w:lang w:val="en-US"/>
              </w:rPr>
            </w:pPr>
            <w:r>
              <w:rPr>
                <w:rFonts w:ascii="Arial" w:hAnsi="Arial" w:cs="Arial"/>
                <w:sz w:val="20"/>
                <w:szCs w:val="20"/>
                <w:lang w:val="en-US"/>
              </w:rPr>
              <w:t xml:space="preserve">Excell / Word protections may be bypassed and </w:t>
            </w:r>
            <w:r w:rsidR="0086648E">
              <w:rPr>
                <w:rFonts w:ascii="Arial" w:hAnsi="Arial" w:cs="Arial"/>
                <w:sz w:val="20"/>
                <w:szCs w:val="20"/>
                <w:lang w:val="en-US"/>
              </w:rPr>
              <w:t>IA</w:t>
            </w:r>
            <w:r>
              <w:rPr>
                <w:rFonts w:ascii="Arial" w:hAnsi="Arial" w:cs="Arial"/>
                <w:sz w:val="20"/>
                <w:szCs w:val="20"/>
                <w:lang w:val="en-US"/>
              </w:rPr>
              <w:t xml:space="preserve"> data/text may be intentionally or unintentionally updated, deleted or inserted.</w:t>
            </w:r>
          </w:p>
        </w:tc>
        <w:tc>
          <w:tcPr>
            <w:tcW w:w="5670"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Create a function that limits the rights of the </w:t>
            </w:r>
            <w:r w:rsidR="0086648E">
              <w:rPr>
                <w:rFonts w:ascii="Arial" w:hAnsi="Arial" w:cs="Arial"/>
                <w:sz w:val="20"/>
                <w:szCs w:val="20"/>
                <w:lang w:val="en-US"/>
              </w:rPr>
              <w:t>CO</w:t>
            </w:r>
            <w:r w:rsidRPr="0025190D">
              <w:rPr>
                <w:rFonts w:ascii="Arial" w:hAnsi="Arial" w:cs="Arial"/>
                <w:sz w:val="20"/>
                <w:szCs w:val="20"/>
                <w:lang w:val="en-US"/>
              </w:rPr>
              <w:t xml:space="preserve"> to modify parts of the findings/observations forms. This function shall be accessible any time anywhere.</w:t>
            </w:r>
          </w:p>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Assign rights to </w:t>
            </w:r>
            <w:r w:rsidR="0086648E">
              <w:rPr>
                <w:rFonts w:ascii="Arial" w:hAnsi="Arial" w:cs="Arial"/>
                <w:sz w:val="20"/>
                <w:szCs w:val="20"/>
                <w:lang w:val="en-US"/>
              </w:rPr>
              <w:t>IA</w:t>
            </w:r>
            <w:r w:rsidRPr="0025190D">
              <w:rPr>
                <w:rFonts w:ascii="Arial" w:hAnsi="Arial" w:cs="Arial"/>
                <w:sz w:val="20"/>
                <w:szCs w:val="20"/>
                <w:lang w:val="en-US"/>
              </w:rPr>
              <w:t xml:space="preserve"> such as Project Ma</w:t>
            </w:r>
            <w:r w:rsidR="00242EFC">
              <w:rPr>
                <w:rFonts w:ascii="Arial" w:hAnsi="Arial" w:cs="Arial"/>
                <w:sz w:val="20"/>
                <w:szCs w:val="20"/>
                <w:lang w:val="en-US"/>
              </w:rPr>
              <w:t>nager / Lead Assessor</w:t>
            </w:r>
            <w:r w:rsidR="00A12D6C">
              <w:rPr>
                <w:rFonts w:ascii="Arial" w:hAnsi="Arial" w:cs="Arial"/>
                <w:sz w:val="20"/>
                <w:szCs w:val="20"/>
                <w:lang w:val="en-US"/>
              </w:rPr>
              <w:t xml:space="preserve"> </w:t>
            </w:r>
            <w:r w:rsidR="0086648E">
              <w:rPr>
                <w:rFonts w:ascii="Arial" w:hAnsi="Arial" w:cs="Arial"/>
                <w:sz w:val="20"/>
                <w:szCs w:val="20"/>
                <w:lang w:val="en-US"/>
              </w:rPr>
              <w:t>(LA)</w:t>
            </w:r>
            <w:r w:rsidR="00A12D6C">
              <w:rPr>
                <w:rFonts w:ascii="Arial" w:hAnsi="Arial" w:cs="Arial"/>
                <w:sz w:val="20"/>
                <w:szCs w:val="20"/>
                <w:lang w:val="en-US"/>
              </w:rPr>
              <w:t xml:space="preserve"> </w:t>
            </w:r>
            <w:r w:rsidR="00242EFC">
              <w:rPr>
                <w:rFonts w:ascii="Arial" w:hAnsi="Arial" w:cs="Arial"/>
                <w:sz w:val="20"/>
                <w:szCs w:val="20"/>
                <w:lang w:val="en-US"/>
              </w:rPr>
              <w:t>/ Assessor.</w:t>
            </w:r>
            <w:r w:rsidRPr="0025190D">
              <w:rPr>
                <w:rFonts w:ascii="Arial" w:hAnsi="Arial" w:cs="Arial"/>
                <w:sz w:val="20"/>
                <w:szCs w:val="20"/>
                <w:lang w:val="en-US"/>
              </w:rPr>
              <w:t xml:space="preserve"> </w:t>
            </w:r>
          </w:p>
          <w:p w:rsidR="0025190D" w:rsidRPr="0025190D" w:rsidRDefault="0086648E" w:rsidP="00B26336">
            <w:pPr>
              <w:spacing w:before="60" w:after="60"/>
              <w:rPr>
                <w:rFonts w:ascii="Arial" w:hAnsi="Arial" w:cs="Arial"/>
                <w:sz w:val="20"/>
                <w:szCs w:val="20"/>
                <w:lang w:val="en-US"/>
              </w:rPr>
            </w:pPr>
            <w:r>
              <w:rPr>
                <w:rFonts w:ascii="Arial" w:hAnsi="Arial" w:cs="Arial"/>
                <w:sz w:val="20"/>
                <w:szCs w:val="20"/>
                <w:lang w:val="en-US"/>
              </w:rPr>
              <w:t>CO</w:t>
            </w:r>
            <w:r w:rsidR="0025190D" w:rsidRPr="0025190D">
              <w:rPr>
                <w:rFonts w:ascii="Arial" w:hAnsi="Arial" w:cs="Arial"/>
                <w:sz w:val="20"/>
                <w:szCs w:val="20"/>
                <w:lang w:val="en-US"/>
              </w:rPr>
              <w:t xml:space="preserve"> Client role is </w:t>
            </w:r>
            <w:commentRangeStart w:id="77"/>
            <w:r w:rsidR="0025190D" w:rsidRPr="0025190D">
              <w:rPr>
                <w:rFonts w:ascii="Arial" w:hAnsi="Arial" w:cs="Arial"/>
                <w:sz w:val="20"/>
                <w:szCs w:val="20"/>
                <w:lang w:val="en-US"/>
              </w:rPr>
              <w:t>allocated</w:t>
            </w:r>
            <w:commentRangeEnd w:id="77"/>
            <w:r>
              <w:rPr>
                <w:rStyle w:val="Marquedecommentaire"/>
              </w:rPr>
              <w:commentReference w:id="77"/>
            </w:r>
            <w:r w:rsidR="0025190D" w:rsidRPr="0025190D">
              <w:rPr>
                <w:rFonts w:ascii="Arial" w:hAnsi="Arial" w:cs="Arial"/>
                <w:sz w:val="20"/>
                <w:szCs w:val="20"/>
                <w:lang w:val="en-US"/>
              </w:rPr>
              <w:t xml:space="preserve"> to the parts of findings which are editable by the </w:t>
            </w:r>
            <w:r>
              <w:rPr>
                <w:rFonts w:ascii="Arial" w:hAnsi="Arial" w:cs="Arial"/>
                <w:sz w:val="20"/>
                <w:szCs w:val="20"/>
                <w:lang w:val="en-US"/>
              </w:rPr>
              <w:t>CO</w:t>
            </w:r>
            <w:r w:rsidR="0025190D" w:rsidRPr="0025190D">
              <w:rPr>
                <w:rFonts w:ascii="Arial" w:hAnsi="Arial" w:cs="Arial"/>
                <w:sz w:val="20"/>
                <w:szCs w:val="20"/>
                <w:lang w:val="en-US"/>
              </w:rPr>
              <w:t>.</w:t>
            </w:r>
          </w:p>
          <w:p w:rsidR="0025190D" w:rsidRDefault="0086648E" w:rsidP="00B26336">
            <w:pPr>
              <w:spacing w:before="60" w:after="60"/>
              <w:rPr>
                <w:rFonts w:ascii="Arial" w:hAnsi="Arial" w:cs="Arial"/>
                <w:sz w:val="20"/>
                <w:szCs w:val="20"/>
                <w:lang w:val="en-US"/>
              </w:rPr>
            </w:pPr>
            <w:r>
              <w:rPr>
                <w:rFonts w:ascii="Arial" w:hAnsi="Arial" w:cs="Arial"/>
                <w:sz w:val="20"/>
                <w:szCs w:val="20"/>
                <w:lang w:val="en-US"/>
              </w:rPr>
              <w:t>The LA</w:t>
            </w:r>
            <w:r w:rsidR="0025190D" w:rsidRPr="0025190D">
              <w:rPr>
                <w:rFonts w:ascii="Arial" w:hAnsi="Arial" w:cs="Arial"/>
                <w:sz w:val="20"/>
                <w:szCs w:val="20"/>
                <w:lang w:val="en-US"/>
              </w:rPr>
              <w:t xml:space="preserve"> is the only one with rights to close findings or change the severity.</w:t>
            </w:r>
          </w:p>
          <w:p w:rsidR="00242EFC" w:rsidRPr="0025190D" w:rsidRDefault="00242EFC" w:rsidP="00B26336">
            <w:pPr>
              <w:spacing w:before="60" w:after="60"/>
              <w:rPr>
                <w:rFonts w:ascii="Arial" w:hAnsi="Arial" w:cs="Arial"/>
                <w:sz w:val="20"/>
                <w:szCs w:val="20"/>
                <w:lang w:val="en-US"/>
              </w:rPr>
            </w:pPr>
            <w:r>
              <w:rPr>
                <w:rFonts w:ascii="Arial" w:hAnsi="Arial" w:cs="Arial"/>
                <w:sz w:val="20"/>
                <w:szCs w:val="20"/>
                <w:lang w:val="en-US"/>
              </w:rPr>
              <w:t xml:space="preserve">Create </w:t>
            </w:r>
            <w:del w:id="78" w:author="Attou Abdelouahab" w:date="2016-02-26T15:54:00Z">
              <w:r w:rsidDel="00B26336">
                <w:rPr>
                  <w:rFonts w:ascii="Arial" w:hAnsi="Arial" w:cs="Arial"/>
                  <w:sz w:val="20"/>
                  <w:szCs w:val="20"/>
                  <w:lang w:val="en-US"/>
                </w:rPr>
                <w:delText xml:space="preserve"> </w:delText>
              </w:r>
            </w:del>
            <w:r w:rsidR="0086648E">
              <w:rPr>
                <w:rFonts w:ascii="Arial" w:hAnsi="Arial" w:cs="Arial"/>
                <w:sz w:val="20"/>
                <w:szCs w:val="20"/>
                <w:lang w:val="en-US"/>
              </w:rPr>
              <w:t xml:space="preserve">independent assessment </w:t>
            </w:r>
            <w:r>
              <w:rPr>
                <w:rFonts w:ascii="Arial" w:hAnsi="Arial" w:cs="Arial"/>
                <w:sz w:val="20"/>
                <w:szCs w:val="20"/>
                <w:lang w:val="en-US"/>
              </w:rPr>
              <w:t xml:space="preserve">projects entities so that only </w:t>
            </w:r>
            <w:r w:rsidR="0086648E">
              <w:rPr>
                <w:rFonts w:ascii="Arial" w:hAnsi="Arial" w:cs="Arial"/>
                <w:sz w:val="20"/>
                <w:szCs w:val="20"/>
                <w:lang w:val="en-US"/>
              </w:rPr>
              <w:t>IA</w:t>
            </w:r>
            <w:r>
              <w:rPr>
                <w:rFonts w:ascii="Arial" w:hAnsi="Arial" w:cs="Arial"/>
                <w:sz w:val="20"/>
                <w:szCs w:val="20"/>
                <w:lang w:val="en-US"/>
              </w:rPr>
              <w:t xml:space="preserve"> and </w:t>
            </w:r>
            <w:r w:rsidR="0086648E">
              <w:rPr>
                <w:rFonts w:ascii="Arial" w:hAnsi="Arial" w:cs="Arial"/>
                <w:sz w:val="20"/>
                <w:szCs w:val="20"/>
                <w:lang w:val="en-US"/>
              </w:rPr>
              <w:t>CO</w:t>
            </w:r>
            <w:r>
              <w:rPr>
                <w:rFonts w:ascii="Arial" w:hAnsi="Arial" w:cs="Arial"/>
                <w:sz w:val="20"/>
                <w:szCs w:val="20"/>
                <w:lang w:val="en-US"/>
              </w:rPr>
              <w:t xml:space="preserve"> users associated to a given </w:t>
            </w:r>
            <w:r w:rsidR="0086648E">
              <w:rPr>
                <w:rFonts w:ascii="Arial" w:hAnsi="Arial" w:cs="Arial"/>
                <w:sz w:val="20"/>
                <w:szCs w:val="20"/>
                <w:lang w:val="en-US"/>
              </w:rPr>
              <w:t xml:space="preserve">independent assessment </w:t>
            </w:r>
            <w:r>
              <w:rPr>
                <w:rFonts w:ascii="Arial" w:hAnsi="Arial" w:cs="Arial"/>
                <w:sz w:val="20"/>
                <w:szCs w:val="20"/>
                <w:lang w:val="en-US"/>
              </w:rPr>
              <w:t>project can access it.</w:t>
            </w:r>
          </w:p>
        </w:tc>
      </w:tr>
      <w:tr w:rsidR="0025190D" w:rsidRPr="00B26336" w:rsidTr="00B26336">
        <w:trPr>
          <w:trHeight w:val="209"/>
        </w:trPr>
        <w:tc>
          <w:tcPr>
            <w:tcW w:w="450" w:type="dxa"/>
            <w:vAlign w:val="center"/>
          </w:tcPr>
          <w:p w:rsidR="0025190D" w:rsidRPr="0025190D" w:rsidRDefault="0025190D" w:rsidP="00B26336">
            <w:pPr>
              <w:jc w:val="center"/>
              <w:rPr>
                <w:rFonts w:ascii="Arial" w:hAnsi="Arial" w:cs="Arial"/>
                <w:sz w:val="20"/>
                <w:szCs w:val="20"/>
              </w:rPr>
            </w:pPr>
            <w:r w:rsidRPr="0025190D">
              <w:rPr>
                <w:rFonts w:ascii="Arial" w:hAnsi="Arial" w:cs="Arial"/>
                <w:sz w:val="20"/>
                <w:szCs w:val="20"/>
              </w:rPr>
              <w:t>5</w:t>
            </w:r>
          </w:p>
        </w:tc>
        <w:tc>
          <w:tcPr>
            <w:tcW w:w="1828" w:type="dxa"/>
            <w:vAlign w:val="center"/>
          </w:tcPr>
          <w:p w:rsidR="0025190D" w:rsidRPr="0025190D" w:rsidRDefault="0025190D" w:rsidP="00B26336">
            <w:pPr>
              <w:rPr>
                <w:rFonts w:ascii="Arial" w:hAnsi="Arial" w:cs="Arial"/>
                <w:sz w:val="20"/>
                <w:szCs w:val="20"/>
              </w:rPr>
            </w:pPr>
            <w:r w:rsidRPr="0025190D">
              <w:rPr>
                <w:rFonts w:ascii="Arial" w:hAnsi="Arial" w:cs="Arial"/>
                <w:sz w:val="20"/>
                <w:szCs w:val="20"/>
              </w:rPr>
              <w:t>Version management</w:t>
            </w:r>
          </w:p>
        </w:tc>
        <w:tc>
          <w:tcPr>
            <w:tcW w:w="6086"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It is common practice that an </w:t>
            </w:r>
            <w:r w:rsidR="005D0CC7">
              <w:rPr>
                <w:rFonts w:ascii="Arial" w:hAnsi="Arial" w:cs="Arial"/>
                <w:sz w:val="20"/>
                <w:szCs w:val="20"/>
                <w:lang w:val="en-US"/>
              </w:rPr>
              <w:t xml:space="preserve">IA </w:t>
            </w:r>
            <w:r w:rsidRPr="0025190D">
              <w:rPr>
                <w:rFonts w:ascii="Arial" w:hAnsi="Arial" w:cs="Arial"/>
                <w:sz w:val="20"/>
                <w:szCs w:val="20"/>
                <w:lang w:val="en-US"/>
              </w:rPr>
              <w:t>produce</w:t>
            </w:r>
            <w:r w:rsidR="00A12D6C">
              <w:rPr>
                <w:rFonts w:ascii="Arial" w:hAnsi="Arial" w:cs="Arial"/>
                <w:sz w:val="20"/>
                <w:szCs w:val="20"/>
                <w:lang w:val="en-US"/>
              </w:rPr>
              <w:t>s</w:t>
            </w:r>
            <w:r w:rsidRPr="0025190D">
              <w:rPr>
                <w:rFonts w:ascii="Arial" w:hAnsi="Arial" w:cs="Arial"/>
                <w:sz w:val="20"/>
                <w:szCs w:val="20"/>
                <w:lang w:val="en-US"/>
              </w:rPr>
              <w:t xml:space="preserve"> a list of findings/ observations in word or </w:t>
            </w:r>
            <w:r w:rsidR="00A12D6C">
              <w:rPr>
                <w:rFonts w:ascii="Arial" w:hAnsi="Arial" w:cs="Arial"/>
                <w:sz w:val="20"/>
                <w:szCs w:val="20"/>
                <w:lang w:val="en-US"/>
              </w:rPr>
              <w:t>E</w:t>
            </w:r>
            <w:r w:rsidRPr="0025190D">
              <w:rPr>
                <w:rFonts w:ascii="Arial" w:hAnsi="Arial" w:cs="Arial"/>
                <w:sz w:val="20"/>
                <w:szCs w:val="20"/>
                <w:lang w:val="en-US"/>
              </w:rPr>
              <w:t>xcel and ask</w:t>
            </w:r>
            <w:r w:rsidR="00A43498">
              <w:rPr>
                <w:rFonts w:ascii="Arial" w:hAnsi="Arial" w:cs="Arial"/>
                <w:sz w:val="20"/>
                <w:szCs w:val="20"/>
                <w:lang w:val="en-US"/>
              </w:rPr>
              <w:t>s</w:t>
            </w:r>
            <w:r w:rsidRPr="0025190D">
              <w:rPr>
                <w:rFonts w:ascii="Arial" w:hAnsi="Arial" w:cs="Arial"/>
                <w:sz w:val="20"/>
                <w:szCs w:val="20"/>
                <w:lang w:val="en-US"/>
              </w:rPr>
              <w:t xml:space="preserve"> the </w:t>
            </w:r>
            <w:r w:rsidR="005D0CC7">
              <w:rPr>
                <w:rFonts w:ascii="Arial" w:hAnsi="Arial" w:cs="Arial"/>
                <w:sz w:val="20"/>
                <w:szCs w:val="20"/>
                <w:lang w:val="en-US"/>
              </w:rPr>
              <w:t>CO</w:t>
            </w:r>
            <w:r w:rsidRPr="0025190D">
              <w:rPr>
                <w:rFonts w:ascii="Arial" w:hAnsi="Arial" w:cs="Arial"/>
                <w:sz w:val="20"/>
                <w:szCs w:val="20"/>
                <w:lang w:val="en-US"/>
              </w:rPr>
              <w:t xml:space="preserve"> to answer those findings and observations. This is normally performed by sending a file (word or excel) to which the </w:t>
            </w:r>
            <w:r w:rsidR="005D0CC7">
              <w:rPr>
                <w:rFonts w:ascii="Arial" w:hAnsi="Arial" w:cs="Arial"/>
                <w:sz w:val="20"/>
                <w:szCs w:val="20"/>
                <w:lang w:val="en-US"/>
              </w:rPr>
              <w:t>CO</w:t>
            </w:r>
            <w:r w:rsidRPr="0025190D">
              <w:rPr>
                <w:rFonts w:ascii="Arial" w:hAnsi="Arial" w:cs="Arial"/>
                <w:sz w:val="20"/>
                <w:szCs w:val="20"/>
                <w:lang w:val="en-US"/>
              </w:rPr>
              <w:t xml:space="preserve"> has then to input data on it and send back to the</w:t>
            </w:r>
            <w:r w:rsidR="005D0CC7">
              <w:rPr>
                <w:rFonts w:ascii="Arial" w:hAnsi="Arial" w:cs="Arial"/>
                <w:sz w:val="20"/>
                <w:szCs w:val="20"/>
                <w:lang w:val="en-US"/>
              </w:rPr>
              <w:t>IA</w:t>
            </w:r>
            <w:r w:rsidRPr="0025190D">
              <w:rPr>
                <w:rFonts w:ascii="Arial" w:hAnsi="Arial" w:cs="Arial"/>
                <w:sz w:val="20"/>
                <w:szCs w:val="20"/>
                <w:lang w:val="en-US"/>
              </w:rPr>
              <w:t xml:space="preserve">. </w:t>
            </w:r>
          </w:p>
          <w:p w:rsidR="00933EBD" w:rsidRDefault="00916F8A" w:rsidP="00B26336">
            <w:pPr>
              <w:spacing w:before="60" w:after="60"/>
              <w:rPr>
                <w:rFonts w:ascii="Arial" w:hAnsi="Arial" w:cs="Arial"/>
                <w:sz w:val="20"/>
                <w:szCs w:val="20"/>
                <w:lang w:val="en-US"/>
              </w:rPr>
            </w:pPr>
            <w:r>
              <w:rPr>
                <w:rFonts w:ascii="Arial" w:hAnsi="Arial" w:cs="Arial"/>
                <w:sz w:val="20"/>
                <w:szCs w:val="20"/>
                <w:lang w:val="en-US"/>
              </w:rPr>
              <w:t>In order to tra</w:t>
            </w:r>
            <w:r w:rsidR="0025190D" w:rsidRPr="0025190D">
              <w:rPr>
                <w:rFonts w:ascii="Arial" w:hAnsi="Arial" w:cs="Arial"/>
                <w:sz w:val="20"/>
                <w:szCs w:val="20"/>
                <w:lang w:val="en-US"/>
              </w:rPr>
              <w:t xml:space="preserve">ce the progress of the various interactions </w:t>
            </w:r>
            <w:r w:rsidR="005D0CC7">
              <w:rPr>
                <w:rFonts w:ascii="Arial" w:hAnsi="Arial" w:cs="Arial"/>
                <w:sz w:val="20"/>
                <w:szCs w:val="20"/>
                <w:lang w:val="en-US"/>
              </w:rPr>
              <w:t>Observation</w:t>
            </w:r>
            <w:r w:rsidR="00A12D6C">
              <w:rPr>
                <w:rFonts w:ascii="Arial" w:hAnsi="Arial" w:cs="Arial"/>
                <w:sz w:val="20"/>
                <w:szCs w:val="20"/>
                <w:lang w:val="en-US"/>
              </w:rPr>
              <w:t xml:space="preserve"> </w:t>
            </w:r>
            <w:r w:rsidR="005D0CC7">
              <w:rPr>
                <w:rFonts w:ascii="Arial" w:hAnsi="Arial" w:cs="Arial"/>
                <w:sz w:val="20"/>
                <w:szCs w:val="20"/>
                <w:lang w:val="en-US"/>
              </w:rPr>
              <w:t>(</w:t>
            </w:r>
            <w:r w:rsidR="0025190D" w:rsidRPr="0025190D">
              <w:rPr>
                <w:rFonts w:ascii="Arial" w:hAnsi="Arial" w:cs="Arial"/>
                <w:sz w:val="20"/>
                <w:szCs w:val="20"/>
                <w:lang w:val="en-US"/>
              </w:rPr>
              <w:t>OBS</w:t>
            </w:r>
            <w:r w:rsidR="005D0CC7">
              <w:rPr>
                <w:rFonts w:ascii="Arial" w:hAnsi="Arial" w:cs="Arial"/>
                <w:sz w:val="20"/>
                <w:szCs w:val="20"/>
                <w:lang w:val="en-US"/>
              </w:rPr>
              <w:t>)</w:t>
            </w:r>
            <w:r w:rsidR="00A12D6C">
              <w:rPr>
                <w:rFonts w:ascii="Arial" w:hAnsi="Arial" w:cs="Arial"/>
                <w:sz w:val="20"/>
                <w:szCs w:val="20"/>
                <w:lang w:val="en-US"/>
              </w:rPr>
              <w:t xml:space="preserve"> </w:t>
            </w:r>
            <w:r w:rsidR="0025190D" w:rsidRPr="0025190D">
              <w:rPr>
                <w:rFonts w:ascii="Arial" w:hAnsi="Arial" w:cs="Arial"/>
                <w:sz w:val="20"/>
                <w:szCs w:val="20"/>
                <w:lang w:val="en-US"/>
              </w:rPr>
              <w:t>/</w:t>
            </w:r>
            <w:r w:rsidR="005D0CC7">
              <w:rPr>
                <w:rFonts w:ascii="Arial" w:hAnsi="Arial" w:cs="Arial"/>
                <w:sz w:val="20"/>
                <w:szCs w:val="20"/>
                <w:lang w:val="en-US"/>
              </w:rPr>
              <w:t>Answer</w:t>
            </w:r>
            <w:r w:rsidR="00A12D6C">
              <w:rPr>
                <w:rFonts w:ascii="Arial" w:hAnsi="Arial" w:cs="Arial"/>
                <w:sz w:val="20"/>
                <w:szCs w:val="20"/>
                <w:lang w:val="en-US"/>
              </w:rPr>
              <w:t xml:space="preserve"> </w:t>
            </w:r>
            <w:r w:rsidR="005D0CC7">
              <w:rPr>
                <w:rFonts w:ascii="Arial" w:hAnsi="Arial" w:cs="Arial"/>
                <w:sz w:val="20"/>
                <w:szCs w:val="20"/>
                <w:lang w:val="en-US"/>
              </w:rPr>
              <w:t>(</w:t>
            </w:r>
            <w:r w:rsidR="0025190D" w:rsidRPr="0025190D">
              <w:rPr>
                <w:rFonts w:ascii="Arial" w:hAnsi="Arial" w:cs="Arial"/>
                <w:sz w:val="20"/>
                <w:szCs w:val="20"/>
                <w:lang w:val="en-US"/>
              </w:rPr>
              <w:t>ANSW</w:t>
            </w:r>
            <w:r w:rsidR="005D0CC7">
              <w:rPr>
                <w:rFonts w:ascii="Arial" w:hAnsi="Arial" w:cs="Arial"/>
                <w:sz w:val="20"/>
                <w:szCs w:val="20"/>
                <w:lang w:val="en-US"/>
              </w:rPr>
              <w:t>)</w:t>
            </w:r>
            <w:r w:rsidR="0025190D" w:rsidRPr="0025190D">
              <w:rPr>
                <w:rFonts w:ascii="Arial" w:hAnsi="Arial" w:cs="Arial"/>
                <w:sz w:val="20"/>
                <w:szCs w:val="20"/>
                <w:lang w:val="en-US"/>
              </w:rPr>
              <w:t xml:space="preserve"> between </w:t>
            </w:r>
            <w:r w:rsidR="005D0CC7">
              <w:rPr>
                <w:rFonts w:ascii="Arial" w:hAnsi="Arial" w:cs="Arial"/>
                <w:sz w:val="20"/>
                <w:szCs w:val="20"/>
                <w:lang w:val="en-US"/>
              </w:rPr>
              <w:t>CO</w:t>
            </w:r>
            <w:r w:rsidR="0025190D" w:rsidRPr="0025190D">
              <w:rPr>
                <w:rFonts w:ascii="Arial" w:hAnsi="Arial" w:cs="Arial"/>
                <w:sz w:val="20"/>
                <w:szCs w:val="20"/>
                <w:lang w:val="en-US"/>
              </w:rPr>
              <w:t xml:space="preserve"> and </w:t>
            </w:r>
            <w:r w:rsidR="005D0CC7">
              <w:rPr>
                <w:rFonts w:ascii="Arial" w:hAnsi="Arial" w:cs="Arial"/>
                <w:sz w:val="20"/>
                <w:szCs w:val="20"/>
                <w:lang w:val="en-US"/>
              </w:rPr>
              <w:t>IA</w:t>
            </w:r>
            <w:r w:rsidR="0025190D" w:rsidRPr="0025190D">
              <w:rPr>
                <w:rFonts w:ascii="Arial" w:hAnsi="Arial" w:cs="Arial"/>
                <w:sz w:val="20"/>
                <w:szCs w:val="20"/>
                <w:lang w:val="en-US"/>
              </w:rPr>
              <w:t xml:space="preserve">, a version is added to the file at each interaction. This is performed by the </w:t>
            </w:r>
            <w:r w:rsidR="005D0CC7">
              <w:rPr>
                <w:rFonts w:ascii="Arial" w:hAnsi="Arial" w:cs="Arial"/>
                <w:sz w:val="20"/>
                <w:szCs w:val="20"/>
                <w:lang w:val="en-US"/>
              </w:rPr>
              <w:t>IA</w:t>
            </w:r>
            <w:r w:rsidR="0025190D" w:rsidRPr="0025190D">
              <w:rPr>
                <w:rFonts w:ascii="Arial" w:hAnsi="Arial" w:cs="Arial"/>
                <w:sz w:val="20"/>
                <w:szCs w:val="20"/>
                <w:lang w:val="en-US"/>
              </w:rPr>
              <w:t>, but as it has to be performed manu</w:t>
            </w:r>
            <w:r w:rsidR="00933EBD">
              <w:rPr>
                <w:rFonts w:ascii="Arial" w:hAnsi="Arial" w:cs="Arial"/>
                <w:sz w:val="20"/>
                <w:szCs w:val="20"/>
                <w:lang w:val="en-US"/>
              </w:rPr>
              <w:t>ally.</w:t>
            </w:r>
            <w:r w:rsidR="0025190D" w:rsidRPr="0025190D">
              <w:rPr>
                <w:rFonts w:ascii="Arial" w:hAnsi="Arial" w:cs="Arial"/>
                <w:sz w:val="20"/>
                <w:szCs w:val="20"/>
                <w:lang w:val="en-US"/>
              </w:rPr>
              <w:t xml:space="preserve"> </w:t>
            </w:r>
          </w:p>
          <w:p w:rsidR="0025190D" w:rsidRPr="0025190D" w:rsidRDefault="00933EBD" w:rsidP="00B26336">
            <w:pPr>
              <w:spacing w:before="60" w:after="60"/>
              <w:rPr>
                <w:rFonts w:ascii="Arial" w:hAnsi="Arial" w:cs="Arial"/>
                <w:sz w:val="20"/>
                <w:szCs w:val="20"/>
                <w:lang w:val="en-US"/>
              </w:rPr>
            </w:pPr>
            <w:r>
              <w:rPr>
                <w:rFonts w:ascii="Arial" w:hAnsi="Arial" w:cs="Arial"/>
                <w:sz w:val="20"/>
                <w:szCs w:val="20"/>
                <w:lang w:val="en-US"/>
              </w:rPr>
              <w:t xml:space="preserve">The manual manipulation of version causes many unexpected errors such as transmittal of an obsolete file with a correct version name, non-update of file statistics with a correct version name, unintentional modification by </w:t>
            </w:r>
            <w:r w:rsidR="005D0CC7">
              <w:rPr>
                <w:rFonts w:ascii="Arial" w:hAnsi="Arial" w:cs="Arial"/>
                <w:sz w:val="20"/>
                <w:szCs w:val="20"/>
                <w:lang w:val="en-US"/>
              </w:rPr>
              <w:t>CO</w:t>
            </w:r>
            <w:r>
              <w:rPr>
                <w:rFonts w:ascii="Arial" w:hAnsi="Arial" w:cs="Arial"/>
                <w:sz w:val="20"/>
                <w:szCs w:val="20"/>
                <w:lang w:val="en-US"/>
              </w:rPr>
              <w:t xml:space="preserve"> of the file version and file name</w:t>
            </w:r>
            <w:r w:rsidR="0025190D" w:rsidRPr="0025190D">
              <w:rPr>
                <w:rFonts w:ascii="Arial" w:hAnsi="Arial" w:cs="Arial"/>
                <w:sz w:val="20"/>
                <w:szCs w:val="20"/>
                <w:lang w:val="en-US"/>
              </w:rPr>
              <w:t>.</w:t>
            </w:r>
          </w:p>
        </w:tc>
        <w:tc>
          <w:tcPr>
            <w:tcW w:w="5670"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Each interaction between </w:t>
            </w:r>
            <w:r w:rsidR="005D0CC7">
              <w:rPr>
                <w:rFonts w:ascii="Arial" w:hAnsi="Arial" w:cs="Arial"/>
                <w:sz w:val="20"/>
                <w:szCs w:val="20"/>
                <w:lang w:val="en-US"/>
              </w:rPr>
              <w:t>IA</w:t>
            </w:r>
            <w:r w:rsidRPr="0025190D">
              <w:rPr>
                <w:rFonts w:ascii="Arial" w:hAnsi="Arial" w:cs="Arial"/>
                <w:sz w:val="20"/>
                <w:szCs w:val="20"/>
                <w:lang w:val="en-US"/>
              </w:rPr>
              <w:t xml:space="preserve"> </w:t>
            </w:r>
            <w:proofErr w:type="gramStart"/>
            <w:r w:rsidRPr="0025190D">
              <w:rPr>
                <w:rFonts w:ascii="Arial" w:hAnsi="Arial" w:cs="Arial"/>
                <w:sz w:val="20"/>
                <w:szCs w:val="20"/>
                <w:lang w:val="en-US"/>
              </w:rPr>
              <w:t>/</w:t>
            </w:r>
            <w:proofErr w:type="gramEnd"/>
            <w:r w:rsidRPr="0025190D">
              <w:rPr>
                <w:rFonts w:ascii="Arial" w:hAnsi="Arial" w:cs="Arial"/>
                <w:sz w:val="20"/>
                <w:szCs w:val="20"/>
                <w:lang w:val="en-US"/>
              </w:rPr>
              <w:t xml:space="preserve"> </w:t>
            </w:r>
            <w:r w:rsidR="005D0CC7">
              <w:rPr>
                <w:rFonts w:ascii="Arial" w:hAnsi="Arial" w:cs="Arial"/>
                <w:sz w:val="20"/>
                <w:szCs w:val="20"/>
                <w:lang w:val="en-US"/>
              </w:rPr>
              <w:t>CO</w:t>
            </w:r>
            <w:r w:rsidRPr="0025190D">
              <w:rPr>
                <w:rFonts w:ascii="Arial" w:hAnsi="Arial" w:cs="Arial"/>
                <w:sz w:val="20"/>
                <w:szCs w:val="20"/>
                <w:lang w:val="en-US"/>
              </w:rPr>
              <w:t xml:space="preserve"> should be versioned and this version being incremented.</w:t>
            </w:r>
          </w:p>
          <w:p w:rsidR="0025190D" w:rsidRPr="0025190D" w:rsidRDefault="0025190D" w:rsidP="00B26336">
            <w:pPr>
              <w:spacing w:before="60" w:after="60"/>
              <w:rPr>
                <w:rFonts w:ascii="Arial" w:hAnsi="Arial" w:cs="Arial"/>
                <w:sz w:val="20"/>
                <w:szCs w:val="20"/>
                <w:lang w:val="en-US"/>
              </w:rPr>
            </w:pPr>
          </w:p>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An event driven function should allow the </w:t>
            </w:r>
            <w:r w:rsidR="005D0CC7">
              <w:rPr>
                <w:rFonts w:ascii="Arial" w:hAnsi="Arial" w:cs="Arial"/>
                <w:sz w:val="20"/>
                <w:szCs w:val="20"/>
                <w:lang w:val="en-US"/>
              </w:rPr>
              <w:t>LA</w:t>
            </w:r>
            <w:r w:rsidRPr="0025190D">
              <w:rPr>
                <w:rFonts w:ascii="Arial" w:hAnsi="Arial" w:cs="Arial"/>
                <w:sz w:val="20"/>
                <w:szCs w:val="20"/>
                <w:lang w:val="en-US"/>
              </w:rPr>
              <w:t xml:space="preserve"> to freeze a finding list and in this event, a version is incremented.</w:t>
            </w:r>
          </w:p>
          <w:p w:rsidR="0025190D" w:rsidRPr="0025190D" w:rsidRDefault="0025190D" w:rsidP="00B26336">
            <w:pPr>
              <w:spacing w:before="60" w:after="60"/>
              <w:rPr>
                <w:rFonts w:ascii="Arial" w:hAnsi="Arial" w:cs="Arial"/>
                <w:sz w:val="20"/>
                <w:szCs w:val="20"/>
                <w:lang w:val="en-US"/>
              </w:rPr>
            </w:pPr>
          </w:p>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This function should be provided </w:t>
            </w:r>
            <w:del w:id="79" w:author="Attou Abdelouahab" w:date="2016-02-26T15:55:00Z">
              <w:r w:rsidRPr="0025190D" w:rsidDel="00B26336">
                <w:rPr>
                  <w:rFonts w:ascii="Arial" w:hAnsi="Arial" w:cs="Arial"/>
                  <w:sz w:val="20"/>
                  <w:szCs w:val="20"/>
                  <w:lang w:val="en-US"/>
                </w:rPr>
                <w:delText>to the</w:delText>
              </w:r>
              <w:r w:rsidR="005D0CC7" w:rsidDel="00B26336">
                <w:rPr>
                  <w:rFonts w:ascii="Arial" w:hAnsi="Arial" w:cs="Arial"/>
                  <w:sz w:val="20"/>
                  <w:szCs w:val="20"/>
                  <w:lang w:val="en-US"/>
                </w:rPr>
                <w:delText xml:space="preserve"> </w:delText>
              </w:r>
              <w:r w:rsidRPr="0025190D" w:rsidDel="00B26336">
                <w:rPr>
                  <w:rFonts w:ascii="Arial" w:hAnsi="Arial" w:cs="Arial"/>
                  <w:sz w:val="20"/>
                  <w:szCs w:val="20"/>
                  <w:lang w:val="en-US"/>
                </w:rPr>
                <w:delText xml:space="preserve"> </w:delText>
              </w:r>
            </w:del>
            <w:r w:rsidRPr="0025190D">
              <w:rPr>
                <w:rFonts w:ascii="Arial" w:hAnsi="Arial" w:cs="Arial"/>
                <w:sz w:val="20"/>
                <w:szCs w:val="20"/>
                <w:lang w:val="en-US"/>
              </w:rPr>
              <w:t xml:space="preserve">in the same way. </w:t>
            </w:r>
          </w:p>
          <w:p w:rsidR="0025190D" w:rsidRPr="0025190D" w:rsidRDefault="0025190D" w:rsidP="00B26336">
            <w:pPr>
              <w:spacing w:before="60" w:after="60"/>
              <w:rPr>
                <w:rFonts w:ascii="Arial" w:hAnsi="Arial" w:cs="Arial"/>
                <w:sz w:val="20"/>
                <w:szCs w:val="20"/>
                <w:lang w:val="en-US"/>
              </w:rPr>
            </w:pPr>
          </w:p>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A state machine should define the allowed transitions between states and version increment of findings.</w:t>
            </w:r>
          </w:p>
        </w:tc>
      </w:tr>
      <w:tr w:rsidR="0025190D" w:rsidRPr="00B26336" w:rsidTr="00B26336">
        <w:tc>
          <w:tcPr>
            <w:tcW w:w="450" w:type="dxa"/>
            <w:vAlign w:val="center"/>
          </w:tcPr>
          <w:p w:rsidR="0025190D" w:rsidRPr="0025190D" w:rsidRDefault="0025190D" w:rsidP="00B26336">
            <w:pPr>
              <w:jc w:val="center"/>
              <w:rPr>
                <w:rFonts w:ascii="Arial" w:hAnsi="Arial" w:cs="Arial"/>
                <w:sz w:val="20"/>
                <w:szCs w:val="20"/>
              </w:rPr>
            </w:pPr>
            <w:r w:rsidRPr="0025190D">
              <w:rPr>
                <w:rFonts w:ascii="Arial" w:hAnsi="Arial" w:cs="Arial"/>
                <w:sz w:val="20"/>
                <w:szCs w:val="20"/>
              </w:rPr>
              <w:lastRenderedPageBreak/>
              <w:t>6</w:t>
            </w:r>
          </w:p>
        </w:tc>
        <w:tc>
          <w:tcPr>
            <w:tcW w:w="1828" w:type="dxa"/>
            <w:vAlign w:val="center"/>
          </w:tcPr>
          <w:p w:rsidR="0025190D" w:rsidRPr="0025190D" w:rsidRDefault="0025190D" w:rsidP="00B26336">
            <w:pPr>
              <w:rPr>
                <w:rFonts w:ascii="Arial" w:hAnsi="Arial" w:cs="Arial"/>
                <w:sz w:val="20"/>
                <w:szCs w:val="20"/>
              </w:rPr>
            </w:pPr>
            <w:r w:rsidRPr="0025190D">
              <w:rPr>
                <w:rFonts w:ascii="Arial" w:hAnsi="Arial" w:cs="Arial"/>
                <w:sz w:val="20"/>
                <w:szCs w:val="20"/>
              </w:rPr>
              <w:t>Progress report</w:t>
            </w:r>
          </w:p>
        </w:tc>
        <w:tc>
          <w:tcPr>
            <w:tcW w:w="6086"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It is common practice that an </w:t>
            </w:r>
            <w:r w:rsidR="005D0CC7">
              <w:rPr>
                <w:rFonts w:ascii="Arial" w:hAnsi="Arial" w:cs="Arial"/>
                <w:sz w:val="20"/>
                <w:szCs w:val="20"/>
                <w:lang w:val="en-US"/>
              </w:rPr>
              <w:t>IA</w:t>
            </w:r>
            <w:r w:rsidR="00E62545">
              <w:rPr>
                <w:rFonts w:ascii="Arial" w:hAnsi="Arial" w:cs="Arial"/>
                <w:sz w:val="20"/>
                <w:szCs w:val="20"/>
                <w:lang w:val="en-US"/>
              </w:rPr>
              <w:t xml:space="preserve"> to</w:t>
            </w:r>
            <w:r w:rsidRPr="0025190D">
              <w:rPr>
                <w:rFonts w:ascii="Arial" w:hAnsi="Arial" w:cs="Arial"/>
                <w:sz w:val="20"/>
                <w:szCs w:val="20"/>
                <w:lang w:val="en-US"/>
              </w:rPr>
              <w:t xml:space="preserve"> produce a list of findings/ observations in word or excel and ask the </w:t>
            </w:r>
            <w:r w:rsidR="005D0CC7">
              <w:rPr>
                <w:rFonts w:ascii="Arial" w:hAnsi="Arial" w:cs="Arial"/>
                <w:sz w:val="20"/>
                <w:szCs w:val="20"/>
                <w:lang w:val="en-US"/>
              </w:rPr>
              <w:t>CO</w:t>
            </w:r>
            <w:r w:rsidRPr="0025190D">
              <w:rPr>
                <w:rFonts w:ascii="Arial" w:hAnsi="Arial" w:cs="Arial"/>
                <w:sz w:val="20"/>
                <w:szCs w:val="20"/>
                <w:lang w:val="en-US"/>
              </w:rPr>
              <w:t xml:space="preserve"> to answer those findings and observations. To show the progress of the evaluation and the </w:t>
            </w:r>
            <w:r w:rsidR="005D0CC7">
              <w:rPr>
                <w:rFonts w:ascii="Arial" w:hAnsi="Arial" w:cs="Arial"/>
                <w:sz w:val="20"/>
                <w:szCs w:val="20"/>
                <w:lang w:val="en-US"/>
              </w:rPr>
              <w:t>CO</w:t>
            </w:r>
            <w:r w:rsidRPr="0025190D">
              <w:rPr>
                <w:rFonts w:ascii="Arial" w:hAnsi="Arial" w:cs="Arial"/>
                <w:sz w:val="20"/>
                <w:szCs w:val="20"/>
                <w:lang w:val="en-US"/>
              </w:rPr>
              <w:t xml:space="preserve"> answers and document submittal, it is common that the </w:t>
            </w:r>
            <w:r w:rsidR="005D0CC7">
              <w:rPr>
                <w:rFonts w:ascii="Arial" w:hAnsi="Arial" w:cs="Arial"/>
                <w:sz w:val="20"/>
                <w:szCs w:val="20"/>
                <w:lang w:val="en-US"/>
              </w:rPr>
              <w:t>IA</w:t>
            </w:r>
            <w:r w:rsidRPr="0025190D">
              <w:rPr>
                <w:rFonts w:ascii="Arial" w:hAnsi="Arial" w:cs="Arial"/>
                <w:sz w:val="20"/>
                <w:szCs w:val="20"/>
                <w:lang w:val="en-US"/>
              </w:rPr>
              <w:t xml:space="preserve"> produce a progress report, listing the number of open points and their severity.</w:t>
            </w:r>
          </w:p>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If this is performed, it has to be done manually.</w:t>
            </w:r>
            <w:r w:rsidR="00E62545">
              <w:rPr>
                <w:rFonts w:ascii="Arial" w:hAnsi="Arial" w:cs="Arial"/>
                <w:sz w:val="20"/>
                <w:szCs w:val="20"/>
                <w:lang w:val="en-US"/>
              </w:rPr>
              <w:t xml:space="preserve"> This is a source of many errors and requires some time to get it right each time there is a version release.</w:t>
            </w:r>
          </w:p>
        </w:tc>
        <w:tc>
          <w:tcPr>
            <w:tcW w:w="5670" w:type="dxa"/>
            <w:vAlign w:val="center"/>
          </w:tcPr>
          <w:p w:rsidR="00E62545"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Implement a reporting function which allows with the click of a button to provide different types of</w:t>
            </w:r>
            <w:r w:rsidR="005D0CC7">
              <w:rPr>
                <w:rFonts w:ascii="Arial" w:hAnsi="Arial" w:cs="Arial"/>
                <w:sz w:val="20"/>
                <w:szCs w:val="20"/>
                <w:lang w:val="en-US"/>
              </w:rPr>
              <w:t xml:space="preserve"> Key Performances Indicators</w:t>
            </w:r>
            <w:r w:rsidRPr="0025190D">
              <w:rPr>
                <w:rFonts w:ascii="Arial" w:hAnsi="Arial" w:cs="Arial"/>
                <w:sz w:val="20"/>
                <w:szCs w:val="20"/>
                <w:lang w:val="en-US"/>
              </w:rPr>
              <w:t xml:space="preserve"> </w:t>
            </w:r>
            <w:r w:rsidR="005D0CC7">
              <w:rPr>
                <w:rFonts w:ascii="Arial" w:hAnsi="Arial" w:cs="Arial"/>
                <w:sz w:val="20"/>
                <w:szCs w:val="20"/>
                <w:lang w:val="en-US"/>
              </w:rPr>
              <w:t>(</w:t>
            </w:r>
            <w:r w:rsidRPr="0025190D">
              <w:rPr>
                <w:rFonts w:ascii="Arial" w:hAnsi="Arial" w:cs="Arial"/>
                <w:sz w:val="20"/>
                <w:szCs w:val="20"/>
                <w:lang w:val="en-US"/>
              </w:rPr>
              <w:t>KPI</w:t>
            </w:r>
            <w:r w:rsidR="005D0CC7">
              <w:rPr>
                <w:rFonts w:ascii="Arial" w:hAnsi="Arial" w:cs="Arial"/>
                <w:sz w:val="20"/>
                <w:szCs w:val="20"/>
                <w:lang w:val="en-US"/>
              </w:rPr>
              <w:t>)</w:t>
            </w:r>
            <w:r w:rsidRPr="0025190D">
              <w:rPr>
                <w:rFonts w:ascii="Arial" w:hAnsi="Arial" w:cs="Arial"/>
                <w:sz w:val="20"/>
                <w:szCs w:val="20"/>
                <w:lang w:val="en-US"/>
              </w:rPr>
              <w:t>.</w:t>
            </w:r>
          </w:p>
          <w:p w:rsid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These KPI should show the amount of </w:t>
            </w:r>
            <w:r w:rsidR="005D0CC7">
              <w:rPr>
                <w:rFonts w:ascii="Arial" w:hAnsi="Arial" w:cs="Arial"/>
                <w:sz w:val="20"/>
                <w:szCs w:val="20"/>
                <w:lang w:val="en-US"/>
              </w:rPr>
              <w:t>evaluated documents</w:t>
            </w:r>
            <w:r w:rsidRPr="0025190D">
              <w:rPr>
                <w:rFonts w:ascii="Arial" w:hAnsi="Arial" w:cs="Arial"/>
                <w:sz w:val="20"/>
                <w:szCs w:val="20"/>
                <w:lang w:val="en-US"/>
              </w:rPr>
              <w:t xml:space="preserve">, </w:t>
            </w:r>
            <w:commentRangeStart w:id="80"/>
            <w:r w:rsidRPr="0025190D">
              <w:rPr>
                <w:rFonts w:ascii="Arial" w:hAnsi="Arial" w:cs="Arial"/>
                <w:sz w:val="20"/>
                <w:szCs w:val="20"/>
                <w:lang w:val="en-US"/>
              </w:rPr>
              <w:t>the number of each severity open</w:t>
            </w:r>
            <w:commentRangeEnd w:id="80"/>
            <w:r w:rsidR="005D0CC7">
              <w:rPr>
                <w:rStyle w:val="Marquedecommentaire"/>
              </w:rPr>
              <w:commentReference w:id="80"/>
            </w:r>
            <w:r w:rsidRPr="0025190D">
              <w:rPr>
                <w:rFonts w:ascii="Arial" w:hAnsi="Arial" w:cs="Arial"/>
                <w:sz w:val="20"/>
                <w:szCs w:val="20"/>
                <w:lang w:val="en-US"/>
              </w:rPr>
              <w:t>, the amount closed and the amount not applicable.</w:t>
            </w:r>
          </w:p>
          <w:p w:rsidR="005D0CC7" w:rsidRPr="00752A39" w:rsidRDefault="005D0CC7" w:rsidP="00B26336">
            <w:pPr>
              <w:spacing w:before="60" w:after="60"/>
              <w:rPr>
                <w:rFonts w:ascii="Arial" w:hAnsi="Arial" w:cs="Arial"/>
                <w:sz w:val="20"/>
                <w:szCs w:val="20"/>
                <w:lang w:val="en-US"/>
              </w:rPr>
            </w:pPr>
            <w:commentRangeStart w:id="81"/>
            <w:r>
              <w:rPr>
                <w:rFonts w:ascii="Arial" w:hAnsi="Arial" w:cs="Arial"/>
                <w:sz w:val="20"/>
                <w:szCs w:val="20"/>
                <w:lang w:val="en-US"/>
              </w:rPr>
              <w:t>An examples of KPI is the amount of evaluated documents; the amount of observations classified by their status</w:t>
            </w:r>
            <w:r w:rsidR="00A12D6C">
              <w:rPr>
                <w:rFonts w:ascii="Arial" w:hAnsi="Arial" w:cs="Arial"/>
                <w:sz w:val="20"/>
                <w:szCs w:val="20"/>
                <w:lang w:val="en-US"/>
              </w:rPr>
              <w:t xml:space="preserve"> </w:t>
            </w:r>
            <w:r>
              <w:rPr>
                <w:rFonts w:ascii="Arial" w:hAnsi="Arial" w:cs="Arial"/>
                <w:sz w:val="20"/>
                <w:szCs w:val="20"/>
                <w:lang w:val="en-US"/>
              </w:rPr>
              <w:t>(opened/closed) and/or their severity and/or if they are applicable or not.</w:t>
            </w:r>
            <w:commentRangeEnd w:id="81"/>
            <w:r>
              <w:rPr>
                <w:rStyle w:val="Marquedecommentaire"/>
              </w:rPr>
              <w:commentReference w:id="81"/>
            </w:r>
          </w:p>
          <w:p w:rsid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Provide a table which shows all documents inserted in the tool the delivery date of each version inserted and their status.</w:t>
            </w:r>
          </w:p>
          <w:p w:rsidR="00E62545" w:rsidRPr="0025190D" w:rsidRDefault="00E62545" w:rsidP="00B26336">
            <w:pPr>
              <w:spacing w:before="60" w:after="60"/>
              <w:rPr>
                <w:rFonts w:ascii="Arial" w:hAnsi="Arial" w:cs="Arial"/>
                <w:sz w:val="20"/>
                <w:szCs w:val="20"/>
                <w:lang w:val="en-US"/>
              </w:rPr>
            </w:pPr>
            <w:r>
              <w:rPr>
                <w:rFonts w:ascii="Arial" w:hAnsi="Arial" w:cs="Arial"/>
                <w:sz w:val="20"/>
                <w:szCs w:val="20"/>
                <w:lang w:val="en-US"/>
              </w:rPr>
              <w:t>Provide facilities to allow the production of a report with additional data based on SQL Queries on any condition required by the IA_ORG.</w:t>
            </w:r>
          </w:p>
        </w:tc>
      </w:tr>
      <w:tr w:rsidR="0025190D" w:rsidRPr="00B26336" w:rsidTr="00B26336">
        <w:tc>
          <w:tcPr>
            <w:tcW w:w="450" w:type="dxa"/>
            <w:vAlign w:val="center"/>
          </w:tcPr>
          <w:p w:rsidR="0025190D" w:rsidRPr="0025190D" w:rsidRDefault="0025190D" w:rsidP="00B26336">
            <w:pPr>
              <w:jc w:val="center"/>
              <w:rPr>
                <w:rFonts w:ascii="Arial" w:hAnsi="Arial" w:cs="Arial"/>
                <w:sz w:val="20"/>
                <w:szCs w:val="20"/>
              </w:rPr>
            </w:pPr>
            <w:r w:rsidRPr="0025190D">
              <w:rPr>
                <w:rFonts w:ascii="Arial" w:hAnsi="Arial" w:cs="Arial"/>
                <w:sz w:val="20"/>
                <w:szCs w:val="20"/>
              </w:rPr>
              <w:t>7</w:t>
            </w:r>
          </w:p>
        </w:tc>
        <w:tc>
          <w:tcPr>
            <w:tcW w:w="1828" w:type="dxa"/>
            <w:vAlign w:val="center"/>
          </w:tcPr>
          <w:p w:rsidR="0025190D" w:rsidRPr="0025190D" w:rsidRDefault="0025190D" w:rsidP="00B26336">
            <w:pPr>
              <w:rPr>
                <w:rFonts w:ascii="Arial" w:hAnsi="Arial" w:cs="Arial"/>
                <w:sz w:val="20"/>
                <w:szCs w:val="20"/>
              </w:rPr>
            </w:pPr>
            <w:r w:rsidRPr="0025190D">
              <w:rPr>
                <w:rFonts w:ascii="Arial" w:hAnsi="Arial" w:cs="Arial"/>
                <w:sz w:val="20"/>
                <w:szCs w:val="20"/>
              </w:rPr>
              <w:t xml:space="preserve">Data entry </w:t>
            </w:r>
            <w:proofErr w:type="spellStart"/>
            <w:r w:rsidRPr="0025190D">
              <w:rPr>
                <w:rFonts w:ascii="Arial" w:hAnsi="Arial" w:cs="Arial"/>
                <w:sz w:val="20"/>
                <w:szCs w:val="20"/>
              </w:rPr>
              <w:t>errors</w:t>
            </w:r>
            <w:proofErr w:type="spellEnd"/>
          </w:p>
        </w:tc>
        <w:tc>
          <w:tcPr>
            <w:tcW w:w="6086"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During the findings process is common for the </w:t>
            </w:r>
            <w:r w:rsidR="005D0CC7">
              <w:rPr>
                <w:rFonts w:ascii="Arial" w:hAnsi="Arial" w:cs="Arial"/>
                <w:sz w:val="20"/>
                <w:szCs w:val="20"/>
                <w:lang w:val="en-US"/>
              </w:rPr>
              <w:t xml:space="preserve">IA </w:t>
            </w:r>
            <w:r w:rsidRPr="0025190D">
              <w:rPr>
                <w:rFonts w:ascii="Arial" w:hAnsi="Arial" w:cs="Arial"/>
                <w:sz w:val="20"/>
                <w:szCs w:val="20"/>
                <w:lang w:val="en-US"/>
              </w:rPr>
              <w:t xml:space="preserve">and </w:t>
            </w:r>
            <w:r w:rsidR="005D0CC7">
              <w:rPr>
                <w:rFonts w:ascii="Arial" w:hAnsi="Arial" w:cs="Arial"/>
                <w:sz w:val="20"/>
                <w:szCs w:val="20"/>
                <w:lang w:val="en-US"/>
              </w:rPr>
              <w:t>CO</w:t>
            </w:r>
            <w:r w:rsidRPr="0025190D">
              <w:rPr>
                <w:rFonts w:ascii="Arial" w:hAnsi="Arial" w:cs="Arial"/>
                <w:sz w:val="20"/>
                <w:szCs w:val="20"/>
                <w:lang w:val="en-US"/>
              </w:rPr>
              <w:t xml:space="preserve"> to make data entry errors such as:</w:t>
            </w:r>
          </w:p>
          <w:p w:rsidR="0025190D" w:rsidRPr="0025190D" w:rsidRDefault="0025190D" w:rsidP="00B26336">
            <w:pPr>
              <w:pStyle w:val="Paragraphedeliste"/>
              <w:numPr>
                <w:ilvl w:val="0"/>
                <w:numId w:val="23"/>
              </w:numPr>
              <w:spacing w:before="60" w:after="60" w:line="270" w:lineRule="atLeast"/>
              <w:rPr>
                <w:rFonts w:ascii="Arial" w:hAnsi="Arial" w:cs="Arial"/>
                <w:sz w:val="20"/>
                <w:szCs w:val="20"/>
              </w:rPr>
            </w:pPr>
            <w:proofErr w:type="spellStart"/>
            <w:r w:rsidRPr="0025190D">
              <w:rPr>
                <w:rFonts w:ascii="Arial" w:hAnsi="Arial" w:cs="Arial"/>
                <w:sz w:val="20"/>
                <w:szCs w:val="20"/>
              </w:rPr>
              <w:t>Wrong</w:t>
            </w:r>
            <w:proofErr w:type="spellEnd"/>
            <w:r w:rsidRPr="0025190D">
              <w:rPr>
                <w:rFonts w:ascii="Arial" w:hAnsi="Arial" w:cs="Arial"/>
                <w:sz w:val="20"/>
                <w:szCs w:val="20"/>
              </w:rPr>
              <w:t xml:space="preserve"> </w:t>
            </w:r>
            <w:proofErr w:type="spellStart"/>
            <w:r w:rsidRPr="0025190D">
              <w:rPr>
                <w:rFonts w:ascii="Arial" w:hAnsi="Arial" w:cs="Arial"/>
                <w:sz w:val="20"/>
                <w:szCs w:val="20"/>
              </w:rPr>
              <w:t>answer</w:t>
            </w:r>
            <w:proofErr w:type="spellEnd"/>
            <w:r w:rsidRPr="0025190D">
              <w:rPr>
                <w:rFonts w:ascii="Arial" w:hAnsi="Arial" w:cs="Arial"/>
                <w:sz w:val="20"/>
                <w:szCs w:val="20"/>
              </w:rPr>
              <w:t xml:space="preserve"> date;</w:t>
            </w:r>
          </w:p>
          <w:p w:rsidR="0025190D" w:rsidRDefault="0025190D" w:rsidP="00B26336">
            <w:pPr>
              <w:pStyle w:val="Paragraphedeliste"/>
              <w:numPr>
                <w:ilvl w:val="0"/>
                <w:numId w:val="23"/>
              </w:numPr>
              <w:spacing w:before="60" w:after="60" w:line="270" w:lineRule="atLeast"/>
              <w:rPr>
                <w:rFonts w:ascii="Arial" w:hAnsi="Arial" w:cs="Arial"/>
                <w:sz w:val="20"/>
                <w:szCs w:val="20"/>
                <w:lang w:val="en-US"/>
              </w:rPr>
            </w:pPr>
            <w:r w:rsidRPr="0025190D">
              <w:rPr>
                <w:rFonts w:ascii="Arial" w:hAnsi="Arial" w:cs="Arial"/>
                <w:sz w:val="20"/>
                <w:szCs w:val="20"/>
                <w:lang w:val="en-US"/>
              </w:rPr>
              <w:t>Wrong document reference or version;</w:t>
            </w:r>
          </w:p>
          <w:p w:rsidR="00E62545" w:rsidRDefault="00E62545" w:rsidP="00B26336">
            <w:pPr>
              <w:pStyle w:val="Paragraphedeliste"/>
              <w:numPr>
                <w:ilvl w:val="0"/>
                <w:numId w:val="23"/>
              </w:numPr>
              <w:spacing w:before="60" w:after="60" w:line="270" w:lineRule="atLeast"/>
              <w:rPr>
                <w:rFonts w:ascii="Arial" w:hAnsi="Arial" w:cs="Arial"/>
                <w:sz w:val="20"/>
                <w:szCs w:val="20"/>
                <w:lang w:val="en-US"/>
              </w:rPr>
            </w:pPr>
            <w:r>
              <w:rPr>
                <w:rFonts w:ascii="Arial" w:hAnsi="Arial" w:cs="Arial"/>
                <w:sz w:val="20"/>
                <w:szCs w:val="20"/>
                <w:lang w:val="en-US"/>
              </w:rPr>
              <w:t>wrong observation reference id numbering</w:t>
            </w:r>
          </w:p>
          <w:p w:rsidR="00E62545" w:rsidRPr="0025190D" w:rsidRDefault="00E62545" w:rsidP="00B26336">
            <w:pPr>
              <w:pStyle w:val="Paragraphedeliste"/>
              <w:numPr>
                <w:ilvl w:val="0"/>
                <w:numId w:val="23"/>
              </w:numPr>
              <w:spacing w:before="60" w:after="60" w:line="270" w:lineRule="atLeast"/>
              <w:rPr>
                <w:rFonts w:ascii="Arial" w:hAnsi="Arial" w:cs="Arial"/>
                <w:sz w:val="20"/>
                <w:szCs w:val="20"/>
                <w:lang w:val="en-US"/>
              </w:rPr>
            </w:pPr>
            <w:r>
              <w:rPr>
                <w:rFonts w:ascii="Arial" w:hAnsi="Arial" w:cs="Arial"/>
                <w:sz w:val="20"/>
                <w:szCs w:val="20"/>
                <w:lang w:val="en-US"/>
              </w:rPr>
              <w:t>duplication of findings (copy/paste) issues</w:t>
            </w:r>
          </w:p>
          <w:p w:rsidR="0025190D" w:rsidRPr="0025190D" w:rsidRDefault="0025190D" w:rsidP="00B26336">
            <w:pPr>
              <w:pStyle w:val="Paragraphedeliste"/>
              <w:numPr>
                <w:ilvl w:val="0"/>
                <w:numId w:val="23"/>
              </w:numPr>
              <w:spacing w:before="60" w:after="60" w:line="270" w:lineRule="atLeast"/>
              <w:rPr>
                <w:rFonts w:ascii="Arial" w:hAnsi="Arial" w:cs="Arial"/>
                <w:sz w:val="20"/>
                <w:szCs w:val="20"/>
              </w:rPr>
            </w:pPr>
            <w:r w:rsidRPr="0025190D">
              <w:rPr>
                <w:rFonts w:ascii="Arial" w:hAnsi="Arial" w:cs="Arial"/>
                <w:sz w:val="20"/>
                <w:szCs w:val="20"/>
              </w:rPr>
              <w:t>omissions and etc</w:t>
            </w:r>
            <w:r w:rsidR="00A12D6C">
              <w:rPr>
                <w:rFonts w:ascii="Arial" w:hAnsi="Arial" w:cs="Arial"/>
                <w:sz w:val="20"/>
                <w:szCs w:val="20"/>
              </w:rPr>
              <w:t>.</w:t>
            </w:r>
          </w:p>
        </w:tc>
        <w:tc>
          <w:tcPr>
            <w:tcW w:w="5670"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To implement data entry filters and consistency checks.</w:t>
            </w:r>
          </w:p>
        </w:tc>
      </w:tr>
      <w:tr w:rsidR="0025190D" w:rsidRPr="00B26336" w:rsidTr="00B26336">
        <w:tc>
          <w:tcPr>
            <w:tcW w:w="450" w:type="dxa"/>
            <w:vAlign w:val="center"/>
          </w:tcPr>
          <w:p w:rsidR="0025190D" w:rsidRPr="0025190D" w:rsidRDefault="0025190D" w:rsidP="00B26336">
            <w:pPr>
              <w:jc w:val="center"/>
              <w:rPr>
                <w:rFonts w:ascii="Arial" w:hAnsi="Arial" w:cs="Arial"/>
                <w:sz w:val="20"/>
                <w:szCs w:val="20"/>
              </w:rPr>
            </w:pPr>
            <w:r w:rsidRPr="0025190D">
              <w:rPr>
                <w:rFonts w:ascii="Arial" w:hAnsi="Arial" w:cs="Arial"/>
                <w:sz w:val="20"/>
                <w:szCs w:val="20"/>
              </w:rPr>
              <w:t>8</w:t>
            </w:r>
          </w:p>
        </w:tc>
        <w:tc>
          <w:tcPr>
            <w:tcW w:w="1828" w:type="dxa"/>
            <w:vAlign w:val="center"/>
          </w:tcPr>
          <w:p w:rsidR="0025190D" w:rsidRPr="0025190D" w:rsidRDefault="0025190D" w:rsidP="00B26336">
            <w:pPr>
              <w:rPr>
                <w:rFonts w:ascii="Arial" w:hAnsi="Arial" w:cs="Arial"/>
                <w:sz w:val="20"/>
                <w:szCs w:val="20"/>
                <w:lang w:val="en-US"/>
              </w:rPr>
            </w:pPr>
            <w:r w:rsidRPr="0025190D">
              <w:rPr>
                <w:rFonts w:ascii="Arial" w:hAnsi="Arial" w:cs="Arial"/>
                <w:sz w:val="20"/>
                <w:szCs w:val="20"/>
                <w:lang w:val="en-US"/>
              </w:rPr>
              <w:t>Transfer of findings and answers</w:t>
            </w:r>
          </w:p>
        </w:tc>
        <w:tc>
          <w:tcPr>
            <w:tcW w:w="6086"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As indicated before the transfer of findings in performed via files. This can generate a time lag in case of lost of mail, error of address, person in charge of distributing the file being in holidays. </w:t>
            </w:r>
          </w:p>
        </w:tc>
        <w:tc>
          <w:tcPr>
            <w:tcW w:w="5670"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To avoid delays due to inherent multiple failures during transfer of files, a solution must be provided to allow the access of both </w:t>
            </w:r>
            <w:r w:rsidR="005D0CC7">
              <w:rPr>
                <w:rFonts w:ascii="Arial" w:hAnsi="Arial" w:cs="Arial"/>
                <w:sz w:val="20"/>
                <w:szCs w:val="20"/>
                <w:lang w:val="en-US"/>
              </w:rPr>
              <w:t xml:space="preserve">IA </w:t>
            </w:r>
            <w:r w:rsidRPr="0025190D">
              <w:rPr>
                <w:rFonts w:ascii="Arial" w:hAnsi="Arial" w:cs="Arial"/>
                <w:sz w:val="20"/>
                <w:szCs w:val="20"/>
                <w:lang w:val="en-US"/>
              </w:rPr>
              <w:t xml:space="preserve">and </w:t>
            </w:r>
            <w:r w:rsidR="005D0CC7">
              <w:rPr>
                <w:rFonts w:ascii="Arial" w:hAnsi="Arial" w:cs="Arial"/>
                <w:sz w:val="20"/>
                <w:szCs w:val="20"/>
                <w:lang w:val="en-US"/>
              </w:rPr>
              <w:t>CO</w:t>
            </w:r>
            <w:r w:rsidRPr="0025190D">
              <w:rPr>
                <w:rFonts w:ascii="Arial" w:hAnsi="Arial" w:cs="Arial"/>
                <w:sz w:val="20"/>
                <w:szCs w:val="20"/>
                <w:lang w:val="en-US"/>
              </w:rPr>
              <w:t xml:space="preserve"> to the findings/observations forms at anytime and anywhere such as with a web browser via a secure network environment.</w:t>
            </w:r>
          </w:p>
        </w:tc>
      </w:tr>
      <w:tr w:rsidR="0025190D" w:rsidRPr="00B26336" w:rsidTr="00B26336">
        <w:tc>
          <w:tcPr>
            <w:tcW w:w="450" w:type="dxa"/>
            <w:vAlign w:val="center"/>
          </w:tcPr>
          <w:p w:rsidR="0025190D" w:rsidRPr="0025190D" w:rsidRDefault="0025190D" w:rsidP="00B26336">
            <w:pPr>
              <w:jc w:val="center"/>
              <w:rPr>
                <w:rFonts w:ascii="Arial" w:hAnsi="Arial" w:cs="Arial"/>
                <w:sz w:val="20"/>
                <w:szCs w:val="20"/>
              </w:rPr>
            </w:pPr>
            <w:r w:rsidRPr="0025190D">
              <w:rPr>
                <w:rFonts w:ascii="Arial" w:hAnsi="Arial" w:cs="Arial"/>
                <w:sz w:val="20"/>
                <w:szCs w:val="20"/>
              </w:rPr>
              <w:lastRenderedPageBreak/>
              <w:t>9</w:t>
            </w:r>
          </w:p>
        </w:tc>
        <w:tc>
          <w:tcPr>
            <w:tcW w:w="1828" w:type="dxa"/>
            <w:vAlign w:val="center"/>
          </w:tcPr>
          <w:p w:rsidR="0025190D" w:rsidRPr="0025190D" w:rsidRDefault="0025190D" w:rsidP="00B26336">
            <w:pPr>
              <w:rPr>
                <w:rFonts w:ascii="Arial" w:hAnsi="Arial" w:cs="Arial"/>
                <w:sz w:val="20"/>
                <w:szCs w:val="20"/>
              </w:rPr>
            </w:pPr>
            <w:r w:rsidRPr="0025190D">
              <w:rPr>
                <w:rFonts w:ascii="Arial" w:hAnsi="Arial" w:cs="Arial"/>
                <w:sz w:val="20"/>
                <w:szCs w:val="20"/>
              </w:rPr>
              <w:t xml:space="preserve">Activity </w:t>
            </w:r>
            <w:proofErr w:type="spellStart"/>
            <w:r w:rsidRPr="0025190D">
              <w:rPr>
                <w:rFonts w:ascii="Arial" w:hAnsi="Arial" w:cs="Arial"/>
                <w:sz w:val="20"/>
                <w:szCs w:val="20"/>
              </w:rPr>
              <w:t>sequence</w:t>
            </w:r>
            <w:proofErr w:type="spellEnd"/>
            <w:r w:rsidRPr="0025190D">
              <w:rPr>
                <w:rFonts w:ascii="Arial" w:hAnsi="Arial" w:cs="Arial"/>
                <w:sz w:val="20"/>
                <w:szCs w:val="20"/>
              </w:rPr>
              <w:t xml:space="preserve"> control</w:t>
            </w:r>
          </w:p>
        </w:tc>
        <w:tc>
          <w:tcPr>
            <w:tcW w:w="6086"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The findings/observation forms are structured in a way that the progress of a finding closure is followed in a precise way. This includes the interactions between </w:t>
            </w:r>
            <w:r w:rsidR="005D0CC7">
              <w:rPr>
                <w:rFonts w:ascii="Arial" w:hAnsi="Arial" w:cs="Arial"/>
                <w:sz w:val="20"/>
                <w:szCs w:val="20"/>
                <w:lang w:val="en-US"/>
              </w:rPr>
              <w:t>IA</w:t>
            </w:r>
            <w:r w:rsidRPr="0025190D">
              <w:rPr>
                <w:rFonts w:ascii="Arial" w:hAnsi="Arial" w:cs="Arial"/>
                <w:sz w:val="20"/>
                <w:szCs w:val="20"/>
                <w:lang w:val="en-US"/>
              </w:rPr>
              <w:t xml:space="preserve"> and </w:t>
            </w:r>
            <w:r w:rsidR="005D0CC7">
              <w:rPr>
                <w:rFonts w:ascii="Arial" w:hAnsi="Arial" w:cs="Arial"/>
                <w:sz w:val="20"/>
                <w:szCs w:val="20"/>
                <w:lang w:val="en-US"/>
              </w:rPr>
              <w:t>CO</w:t>
            </w:r>
            <w:r w:rsidRPr="0025190D">
              <w:rPr>
                <w:rFonts w:ascii="Arial" w:hAnsi="Arial" w:cs="Arial"/>
                <w:sz w:val="20"/>
                <w:szCs w:val="20"/>
                <w:lang w:val="en-US"/>
              </w:rPr>
              <w:t>, the findings closure states, the actions, the corrective actions proposed etc.</w:t>
            </w:r>
          </w:p>
        </w:tc>
        <w:tc>
          <w:tcPr>
            <w:tcW w:w="5670"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To build in the tool a generic process flow for findings with step by step controls and restrictions.</w:t>
            </w:r>
          </w:p>
        </w:tc>
      </w:tr>
      <w:tr w:rsidR="0025190D" w:rsidRPr="00B26336" w:rsidTr="00B26336">
        <w:tc>
          <w:tcPr>
            <w:tcW w:w="450" w:type="dxa"/>
            <w:vAlign w:val="center"/>
          </w:tcPr>
          <w:p w:rsidR="0025190D" w:rsidRPr="0025190D" w:rsidRDefault="0025190D" w:rsidP="00B26336">
            <w:pPr>
              <w:jc w:val="center"/>
              <w:rPr>
                <w:rFonts w:ascii="Arial" w:hAnsi="Arial" w:cs="Arial"/>
                <w:sz w:val="20"/>
                <w:szCs w:val="20"/>
              </w:rPr>
            </w:pPr>
            <w:r w:rsidRPr="0025190D">
              <w:rPr>
                <w:rFonts w:ascii="Arial" w:hAnsi="Arial" w:cs="Arial"/>
                <w:sz w:val="20"/>
                <w:szCs w:val="20"/>
              </w:rPr>
              <w:t>10</w:t>
            </w:r>
          </w:p>
        </w:tc>
        <w:tc>
          <w:tcPr>
            <w:tcW w:w="1828" w:type="dxa"/>
            <w:vAlign w:val="center"/>
          </w:tcPr>
          <w:p w:rsidR="0025190D" w:rsidRPr="0025190D" w:rsidRDefault="0025190D" w:rsidP="00B26336">
            <w:pPr>
              <w:rPr>
                <w:rFonts w:ascii="Arial" w:hAnsi="Arial" w:cs="Arial"/>
                <w:sz w:val="20"/>
                <w:szCs w:val="20"/>
              </w:rPr>
            </w:pPr>
            <w:proofErr w:type="spellStart"/>
            <w:r w:rsidRPr="0025190D">
              <w:rPr>
                <w:rFonts w:ascii="Arial" w:hAnsi="Arial" w:cs="Arial"/>
                <w:sz w:val="20"/>
                <w:szCs w:val="20"/>
              </w:rPr>
              <w:t>Keep</w:t>
            </w:r>
            <w:proofErr w:type="spellEnd"/>
            <w:r w:rsidRPr="0025190D">
              <w:rPr>
                <w:rFonts w:ascii="Arial" w:hAnsi="Arial" w:cs="Arial"/>
                <w:sz w:val="20"/>
                <w:szCs w:val="20"/>
              </w:rPr>
              <w:t xml:space="preserve"> </w:t>
            </w:r>
            <w:proofErr w:type="spellStart"/>
            <w:r w:rsidRPr="0025190D">
              <w:rPr>
                <w:rFonts w:ascii="Arial" w:hAnsi="Arial" w:cs="Arial"/>
                <w:sz w:val="20"/>
                <w:szCs w:val="20"/>
              </w:rPr>
              <w:t>track</w:t>
            </w:r>
            <w:proofErr w:type="spellEnd"/>
            <w:r w:rsidRPr="0025190D">
              <w:rPr>
                <w:rFonts w:ascii="Arial" w:hAnsi="Arial" w:cs="Arial"/>
                <w:sz w:val="20"/>
                <w:szCs w:val="20"/>
              </w:rPr>
              <w:t xml:space="preserve"> of changes</w:t>
            </w:r>
          </w:p>
        </w:tc>
        <w:tc>
          <w:tcPr>
            <w:tcW w:w="6086"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When findings/observation forms are used and versions are implemented, it is common that </w:t>
            </w:r>
            <w:r w:rsidR="005D0CC7">
              <w:rPr>
                <w:rFonts w:ascii="Arial" w:hAnsi="Arial" w:cs="Arial"/>
                <w:sz w:val="20"/>
                <w:szCs w:val="20"/>
                <w:lang w:val="en-US"/>
              </w:rPr>
              <w:t xml:space="preserve">IA </w:t>
            </w:r>
            <w:r w:rsidRPr="0025190D">
              <w:rPr>
                <w:rFonts w:ascii="Arial" w:hAnsi="Arial" w:cs="Arial"/>
                <w:sz w:val="20"/>
                <w:szCs w:val="20"/>
                <w:lang w:val="en-US"/>
              </w:rPr>
              <w:t xml:space="preserve">has difficulty to trace the changes on their own documents. This is clearly a ISO issue and if implemented, very time consuming </w:t>
            </w:r>
          </w:p>
        </w:tc>
        <w:tc>
          <w:tcPr>
            <w:tcW w:w="5670"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To build </w:t>
            </w:r>
            <w:proofErr w:type="gramStart"/>
            <w:r w:rsidRPr="0025190D">
              <w:rPr>
                <w:rFonts w:ascii="Arial" w:hAnsi="Arial" w:cs="Arial"/>
                <w:sz w:val="20"/>
                <w:szCs w:val="20"/>
                <w:lang w:val="en-US"/>
              </w:rPr>
              <w:t>an</w:t>
            </w:r>
            <w:proofErr w:type="gramEnd"/>
            <w:r w:rsidRPr="0025190D">
              <w:rPr>
                <w:rFonts w:ascii="Arial" w:hAnsi="Arial" w:cs="Arial"/>
                <w:sz w:val="20"/>
                <w:szCs w:val="20"/>
                <w:lang w:val="en-US"/>
              </w:rPr>
              <w:t xml:space="preserve"> </w:t>
            </w:r>
            <w:r w:rsidR="00EB4B4D">
              <w:rPr>
                <w:rFonts w:ascii="Arial" w:hAnsi="Arial" w:cs="Arial"/>
                <w:sz w:val="20"/>
                <w:szCs w:val="20"/>
                <w:lang w:val="en-US"/>
              </w:rPr>
              <w:t>History</w:t>
            </w:r>
            <w:r w:rsidRPr="0025190D">
              <w:rPr>
                <w:rFonts w:ascii="Arial" w:hAnsi="Arial" w:cs="Arial"/>
                <w:sz w:val="20"/>
                <w:szCs w:val="20"/>
                <w:lang w:val="en-US"/>
              </w:rPr>
              <w:t xml:space="preserve"> log function that logs all modifications in findings/ Observations.</w:t>
            </w:r>
          </w:p>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Build a function which give to the user each finding which is related to a given document or document version.</w:t>
            </w:r>
          </w:p>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Build a function to group findings by topics.</w:t>
            </w:r>
          </w:p>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Build a function to track changes between two consecutive versions of findings and record it in an amendment record</w:t>
            </w:r>
          </w:p>
        </w:tc>
      </w:tr>
      <w:tr w:rsidR="0025190D" w:rsidRPr="00B26336" w:rsidTr="00B26336">
        <w:tc>
          <w:tcPr>
            <w:tcW w:w="450" w:type="dxa"/>
            <w:vAlign w:val="center"/>
          </w:tcPr>
          <w:p w:rsidR="0025190D" w:rsidRPr="0025190D" w:rsidRDefault="0025190D" w:rsidP="00B26336">
            <w:pPr>
              <w:jc w:val="center"/>
              <w:rPr>
                <w:rFonts w:ascii="Arial" w:hAnsi="Arial" w:cs="Arial"/>
                <w:sz w:val="20"/>
                <w:szCs w:val="20"/>
              </w:rPr>
            </w:pPr>
            <w:r w:rsidRPr="0025190D">
              <w:rPr>
                <w:rFonts w:ascii="Arial" w:hAnsi="Arial" w:cs="Arial"/>
                <w:sz w:val="20"/>
                <w:szCs w:val="20"/>
              </w:rPr>
              <w:t>11</w:t>
            </w:r>
          </w:p>
        </w:tc>
        <w:tc>
          <w:tcPr>
            <w:tcW w:w="1828" w:type="dxa"/>
            <w:vAlign w:val="center"/>
          </w:tcPr>
          <w:p w:rsidR="0025190D" w:rsidRPr="0025190D" w:rsidRDefault="0025190D">
            <w:pPr>
              <w:rPr>
                <w:rFonts w:ascii="Arial" w:hAnsi="Arial" w:cs="Arial"/>
                <w:sz w:val="20"/>
                <w:szCs w:val="20"/>
              </w:rPr>
            </w:pPr>
            <w:r w:rsidRPr="0025190D">
              <w:rPr>
                <w:rFonts w:ascii="Arial" w:hAnsi="Arial" w:cs="Arial"/>
                <w:sz w:val="20"/>
                <w:szCs w:val="20"/>
              </w:rPr>
              <w:t>COTS compatibility</w:t>
            </w:r>
          </w:p>
        </w:tc>
        <w:tc>
          <w:tcPr>
            <w:tcW w:w="6086"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Many files used in assessment process are built in Excel file</w:t>
            </w:r>
            <w:r w:rsidR="00933EBD">
              <w:rPr>
                <w:rFonts w:ascii="Arial" w:hAnsi="Arial" w:cs="Arial"/>
                <w:sz w:val="20"/>
                <w:szCs w:val="20"/>
                <w:lang w:val="en-US"/>
              </w:rPr>
              <w:t xml:space="preserve"> using Macros</w:t>
            </w:r>
            <w:r w:rsidRPr="0025190D">
              <w:rPr>
                <w:rFonts w:ascii="Arial" w:hAnsi="Arial" w:cs="Arial"/>
                <w:sz w:val="20"/>
                <w:szCs w:val="20"/>
                <w:lang w:val="en-US"/>
              </w:rPr>
              <w:t>. Microsoft is known to have huge issues w</w:t>
            </w:r>
            <w:r w:rsidR="00933EBD">
              <w:rPr>
                <w:rFonts w:ascii="Arial" w:hAnsi="Arial" w:cs="Arial"/>
                <w:sz w:val="20"/>
                <w:szCs w:val="20"/>
                <w:lang w:val="en-US"/>
              </w:rPr>
              <w:t>ith backwards compatibility of E</w:t>
            </w:r>
            <w:r w:rsidRPr="0025190D">
              <w:rPr>
                <w:rFonts w:ascii="Arial" w:hAnsi="Arial" w:cs="Arial"/>
                <w:sz w:val="20"/>
                <w:szCs w:val="20"/>
                <w:lang w:val="en-US"/>
              </w:rPr>
              <w:t>xcel files each time there is a new major release.</w:t>
            </w:r>
            <w:r w:rsidR="00933EBD">
              <w:rPr>
                <w:rFonts w:ascii="Arial" w:hAnsi="Arial" w:cs="Arial"/>
                <w:sz w:val="20"/>
                <w:szCs w:val="20"/>
                <w:lang w:val="en-US"/>
              </w:rPr>
              <w:t xml:space="preserve"> Consequence: updates in the </w:t>
            </w:r>
            <w:r w:rsidR="005D0CC7">
              <w:rPr>
                <w:rFonts w:ascii="Arial" w:hAnsi="Arial" w:cs="Arial"/>
                <w:sz w:val="20"/>
                <w:szCs w:val="20"/>
                <w:lang w:val="en-US"/>
              </w:rPr>
              <w:t>IA</w:t>
            </w:r>
            <w:r w:rsidR="00933EBD">
              <w:rPr>
                <w:rFonts w:ascii="Arial" w:hAnsi="Arial" w:cs="Arial"/>
                <w:sz w:val="20"/>
                <w:szCs w:val="20"/>
                <w:lang w:val="en-US"/>
              </w:rPr>
              <w:t xml:space="preserve"> or </w:t>
            </w:r>
            <w:r w:rsidR="005D0CC7">
              <w:rPr>
                <w:rFonts w:ascii="Arial" w:hAnsi="Arial" w:cs="Arial"/>
                <w:sz w:val="20"/>
                <w:szCs w:val="20"/>
                <w:lang w:val="en-US"/>
              </w:rPr>
              <w:t>CO</w:t>
            </w:r>
            <w:r w:rsidR="00933EBD">
              <w:rPr>
                <w:rFonts w:ascii="Arial" w:hAnsi="Arial" w:cs="Arial"/>
                <w:sz w:val="20"/>
                <w:szCs w:val="20"/>
                <w:lang w:val="en-US"/>
              </w:rPr>
              <w:t xml:space="preserve"> versions of MS tools may corrupt the exchange file or make to MACRO unusable causing significant loss of time and energy.</w:t>
            </w:r>
          </w:p>
        </w:tc>
        <w:tc>
          <w:tcPr>
            <w:tcW w:w="5670"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Build the tool in a foundation which ensures backwards compatibility or at least strong support for it.</w:t>
            </w:r>
          </w:p>
        </w:tc>
      </w:tr>
      <w:tr w:rsidR="0025190D" w:rsidRPr="00B26336" w:rsidTr="00B26336">
        <w:tc>
          <w:tcPr>
            <w:tcW w:w="450" w:type="dxa"/>
            <w:vAlign w:val="center"/>
          </w:tcPr>
          <w:p w:rsidR="0025190D" w:rsidRPr="0025190D" w:rsidRDefault="0025190D" w:rsidP="00B26336">
            <w:pPr>
              <w:jc w:val="center"/>
              <w:rPr>
                <w:rFonts w:ascii="Arial" w:hAnsi="Arial" w:cs="Arial"/>
                <w:sz w:val="20"/>
                <w:szCs w:val="20"/>
              </w:rPr>
            </w:pPr>
            <w:r w:rsidRPr="0025190D">
              <w:rPr>
                <w:rFonts w:ascii="Arial" w:hAnsi="Arial" w:cs="Arial"/>
                <w:sz w:val="20"/>
                <w:szCs w:val="20"/>
              </w:rPr>
              <w:t>12</w:t>
            </w:r>
          </w:p>
        </w:tc>
        <w:tc>
          <w:tcPr>
            <w:tcW w:w="1828" w:type="dxa"/>
            <w:vAlign w:val="center"/>
          </w:tcPr>
          <w:p w:rsidR="0025190D" w:rsidRPr="0025190D" w:rsidRDefault="0025190D">
            <w:pPr>
              <w:rPr>
                <w:rFonts w:ascii="Arial" w:hAnsi="Arial" w:cs="Arial"/>
                <w:sz w:val="20"/>
                <w:szCs w:val="20"/>
              </w:rPr>
            </w:pPr>
            <w:r w:rsidRPr="0025190D">
              <w:rPr>
                <w:rFonts w:ascii="Arial" w:hAnsi="Arial" w:cs="Arial"/>
                <w:sz w:val="20"/>
                <w:szCs w:val="20"/>
              </w:rPr>
              <w:t xml:space="preserve">Report </w:t>
            </w:r>
            <w:proofErr w:type="spellStart"/>
            <w:r w:rsidRPr="0025190D">
              <w:rPr>
                <w:rFonts w:ascii="Arial" w:hAnsi="Arial" w:cs="Arial"/>
                <w:sz w:val="20"/>
                <w:szCs w:val="20"/>
              </w:rPr>
              <w:t>templates</w:t>
            </w:r>
            <w:proofErr w:type="spellEnd"/>
          </w:p>
        </w:tc>
        <w:tc>
          <w:tcPr>
            <w:tcW w:w="6086" w:type="dxa"/>
            <w:vAlign w:val="center"/>
          </w:tcPr>
          <w:p w:rsidR="00933EBD" w:rsidRDefault="00933EBD" w:rsidP="00B26336">
            <w:pPr>
              <w:spacing w:before="60" w:after="60"/>
              <w:rPr>
                <w:rFonts w:ascii="Arial" w:hAnsi="Arial" w:cs="Arial"/>
                <w:sz w:val="20"/>
                <w:szCs w:val="20"/>
                <w:lang w:val="en-US"/>
              </w:rPr>
            </w:pPr>
            <w:r>
              <w:rPr>
                <w:rFonts w:ascii="Arial" w:hAnsi="Arial" w:cs="Arial"/>
                <w:sz w:val="20"/>
                <w:szCs w:val="20"/>
                <w:lang w:val="en-US"/>
              </w:rPr>
              <w:t xml:space="preserve">Existing tool templates may not be optimal to </w:t>
            </w:r>
            <w:r w:rsidR="002A7BB8">
              <w:rPr>
                <w:rFonts w:ascii="Arial" w:hAnsi="Arial" w:cs="Arial"/>
                <w:sz w:val="20"/>
                <w:szCs w:val="20"/>
                <w:lang w:val="en-US"/>
              </w:rPr>
              <w:t>CO</w:t>
            </w:r>
            <w:r>
              <w:rPr>
                <w:rFonts w:ascii="Arial" w:hAnsi="Arial" w:cs="Arial"/>
                <w:sz w:val="20"/>
                <w:szCs w:val="20"/>
                <w:lang w:val="en-US"/>
              </w:rPr>
              <w:t xml:space="preserve">. Some </w:t>
            </w:r>
            <w:r w:rsidR="002A7BB8">
              <w:rPr>
                <w:rFonts w:ascii="Arial" w:hAnsi="Arial" w:cs="Arial"/>
                <w:sz w:val="20"/>
                <w:szCs w:val="20"/>
                <w:lang w:val="en-US"/>
              </w:rPr>
              <w:t>CO</w:t>
            </w:r>
            <w:r>
              <w:rPr>
                <w:rFonts w:ascii="Arial" w:hAnsi="Arial" w:cs="Arial"/>
                <w:sz w:val="20"/>
                <w:szCs w:val="20"/>
                <w:lang w:val="en-US"/>
              </w:rPr>
              <w:t xml:space="preserve"> may require different report formats etc. </w:t>
            </w:r>
          </w:p>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As the tool can be sold to any assessment body, the reports templates should be configurable as well as the logo etc.</w:t>
            </w:r>
          </w:p>
        </w:tc>
        <w:tc>
          <w:tcPr>
            <w:tcW w:w="5670"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 xml:space="preserve">Build a function to </w:t>
            </w:r>
            <w:r w:rsidR="00933EBD" w:rsidRPr="0025190D">
              <w:rPr>
                <w:rFonts w:ascii="Arial" w:hAnsi="Arial" w:cs="Arial"/>
                <w:sz w:val="20"/>
                <w:szCs w:val="20"/>
                <w:lang w:val="en-US"/>
              </w:rPr>
              <w:t>customize</w:t>
            </w:r>
            <w:r w:rsidRPr="0025190D">
              <w:rPr>
                <w:rFonts w:ascii="Arial" w:hAnsi="Arial" w:cs="Arial"/>
                <w:sz w:val="20"/>
                <w:szCs w:val="20"/>
                <w:lang w:val="en-US"/>
              </w:rPr>
              <w:t xml:space="preserve"> reports.</w:t>
            </w:r>
          </w:p>
        </w:tc>
      </w:tr>
      <w:tr w:rsidR="0025190D" w:rsidRPr="00B26336" w:rsidTr="00B26336">
        <w:tc>
          <w:tcPr>
            <w:tcW w:w="450" w:type="dxa"/>
            <w:vAlign w:val="center"/>
          </w:tcPr>
          <w:p w:rsidR="0025190D" w:rsidRPr="00933EBD" w:rsidRDefault="0025190D" w:rsidP="00B26336">
            <w:pPr>
              <w:jc w:val="center"/>
              <w:rPr>
                <w:rFonts w:ascii="Arial" w:hAnsi="Arial" w:cs="Arial"/>
                <w:sz w:val="20"/>
                <w:szCs w:val="20"/>
                <w:lang w:val="en-US"/>
              </w:rPr>
            </w:pPr>
            <w:r w:rsidRPr="00933EBD">
              <w:rPr>
                <w:rFonts w:ascii="Arial" w:hAnsi="Arial" w:cs="Arial"/>
                <w:sz w:val="20"/>
                <w:szCs w:val="20"/>
                <w:lang w:val="en-US"/>
              </w:rPr>
              <w:t>13</w:t>
            </w:r>
          </w:p>
        </w:tc>
        <w:tc>
          <w:tcPr>
            <w:tcW w:w="1828" w:type="dxa"/>
            <w:vAlign w:val="center"/>
          </w:tcPr>
          <w:p w:rsidR="0025190D" w:rsidRPr="00933EBD" w:rsidRDefault="0025190D">
            <w:pPr>
              <w:rPr>
                <w:rFonts w:ascii="Arial" w:hAnsi="Arial" w:cs="Arial"/>
                <w:sz w:val="20"/>
                <w:szCs w:val="20"/>
                <w:lang w:val="en-US"/>
              </w:rPr>
            </w:pPr>
            <w:r w:rsidRPr="00933EBD">
              <w:rPr>
                <w:rFonts w:ascii="Arial" w:hAnsi="Arial" w:cs="Arial"/>
                <w:sz w:val="20"/>
                <w:szCs w:val="20"/>
                <w:lang w:val="en-US"/>
              </w:rPr>
              <w:t>State of the art</w:t>
            </w:r>
          </w:p>
        </w:tc>
        <w:tc>
          <w:tcPr>
            <w:tcW w:w="6086"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As the tool can be sold to any assessment body there should be an investigation in common data elements between assessors of different types.</w:t>
            </w:r>
          </w:p>
        </w:tc>
        <w:tc>
          <w:tcPr>
            <w:tcW w:w="5670" w:type="dxa"/>
            <w:vAlign w:val="center"/>
          </w:tcPr>
          <w:p w:rsidR="0025190D" w:rsidRPr="0025190D" w:rsidRDefault="0025190D" w:rsidP="00B26336">
            <w:pPr>
              <w:spacing w:before="60" w:after="60"/>
              <w:rPr>
                <w:rFonts w:ascii="Arial" w:hAnsi="Arial" w:cs="Arial"/>
                <w:sz w:val="20"/>
                <w:szCs w:val="20"/>
                <w:lang w:val="en-US"/>
              </w:rPr>
            </w:pPr>
            <w:r w:rsidRPr="0025190D">
              <w:rPr>
                <w:rFonts w:ascii="Arial" w:hAnsi="Arial" w:cs="Arial"/>
                <w:sz w:val="20"/>
                <w:szCs w:val="20"/>
                <w:lang w:val="en-US"/>
              </w:rPr>
              <w:t>Perform an analysis of assessment standards IEC/ISO to capture requirements related to elements an assessor must log in a finding</w:t>
            </w:r>
          </w:p>
        </w:tc>
      </w:tr>
      <w:tr w:rsidR="0025190D" w:rsidRPr="00B26336" w:rsidTr="00B26336">
        <w:trPr>
          <w:trHeight w:val="776"/>
        </w:trPr>
        <w:tc>
          <w:tcPr>
            <w:tcW w:w="450" w:type="dxa"/>
            <w:vAlign w:val="center"/>
          </w:tcPr>
          <w:p w:rsidR="0025190D" w:rsidRPr="0025190D" w:rsidRDefault="0025190D" w:rsidP="00B26336">
            <w:pPr>
              <w:jc w:val="center"/>
              <w:rPr>
                <w:rFonts w:ascii="Arial" w:hAnsi="Arial" w:cs="Arial"/>
                <w:sz w:val="20"/>
                <w:szCs w:val="20"/>
              </w:rPr>
            </w:pPr>
            <w:r w:rsidRPr="0025190D">
              <w:rPr>
                <w:rFonts w:ascii="Arial" w:hAnsi="Arial" w:cs="Arial"/>
                <w:sz w:val="20"/>
                <w:szCs w:val="20"/>
              </w:rPr>
              <w:t>14</w:t>
            </w:r>
          </w:p>
        </w:tc>
        <w:tc>
          <w:tcPr>
            <w:tcW w:w="1828" w:type="dxa"/>
            <w:vAlign w:val="center"/>
          </w:tcPr>
          <w:p w:rsidR="0025190D" w:rsidRPr="0025190D" w:rsidRDefault="0025190D">
            <w:pPr>
              <w:rPr>
                <w:rFonts w:ascii="Arial" w:hAnsi="Arial" w:cs="Arial"/>
                <w:sz w:val="20"/>
                <w:szCs w:val="20"/>
                <w:lang w:val="en-US"/>
              </w:rPr>
            </w:pPr>
            <w:r w:rsidRPr="0025190D">
              <w:rPr>
                <w:rFonts w:ascii="Arial" w:hAnsi="Arial" w:cs="Arial"/>
                <w:sz w:val="20"/>
                <w:szCs w:val="20"/>
                <w:lang w:val="en-US"/>
              </w:rPr>
              <w:t xml:space="preserve">Inclusion of photos, or any files produced by </w:t>
            </w:r>
            <w:r>
              <w:rPr>
                <w:rFonts w:ascii="Arial" w:hAnsi="Arial" w:cs="Arial"/>
                <w:sz w:val="20"/>
                <w:szCs w:val="20"/>
                <w:lang w:val="en-US"/>
              </w:rPr>
              <w:lastRenderedPageBreak/>
              <w:t>C_ORG</w:t>
            </w:r>
            <w:r w:rsidRPr="0025190D">
              <w:rPr>
                <w:rFonts w:ascii="Arial" w:hAnsi="Arial" w:cs="Arial"/>
                <w:sz w:val="20"/>
                <w:szCs w:val="20"/>
                <w:lang w:val="en-US"/>
              </w:rPr>
              <w:t xml:space="preserve"> during assessment activities</w:t>
            </w:r>
          </w:p>
        </w:tc>
        <w:tc>
          <w:tcPr>
            <w:tcW w:w="6086" w:type="dxa"/>
            <w:vAlign w:val="center"/>
          </w:tcPr>
          <w:p w:rsidR="0025190D" w:rsidRPr="00B26336" w:rsidRDefault="0025190D" w:rsidP="00B26336">
            <w:pPr>
              <w:spacing w:before="60" w:after="60"/>
              <w:rPr>
                <w:rFonts w:ascii="Arial" w:hAnsi="Arial" w:cs="Arial"/>
                <w:sz w:val="20"/>
                <w:szCs w:val="20"/>
                <w:lang w:val="en-US"/>
              </w:rPr>
            </w:pPr>
            <w:r w:rsidRPr="002A7BB8">
              <w:rPr>
                <w:rFonts w:ascii="Arial" w:hAnsi="Arial" w:cs="Arial"/>
                <w:sz w:val="20"/>
                <w:szCs w:val="20"/>
                <w:lang w:val="en-US"/>
              </w:rPr>
              <w:lastRenderedPageBreak/>
              <w:t xml:space="preserve">During an audit, a finding may be raised which need to support of evidence produced by the auditor (photo of an item referred in a finding). </w:t>
            </w:r>
            <w:r w:rsidRPr="00B26336">
              <w:rPr>
                <w:rFonts w:ascii="Arial" w:hAnsi="Arial" w:cs="Arial"/>
                <w:sz w:val="20"/>
                <w:szCs w:val="20"/>
                <w:lang w:val="en-US"/>
              </w:rPr>
              <w:t xml:space="preserve">This is </w:t>
            </w:r>
            <w:r w:rsidR="003301AE" w:rsidRPr="00B26336">
              <w:rPr>
                <w:rFonts w:ascii="Arial" w:hAnsi="Arial" w:cs="Arial"/>
                <w:sz w:val="20"/>
                <w:szCs w:val="20"/>
                <w:lang w:val="en-US"/>
              </w:rPr>
              <w:t>sedum</w:t>
            </w:r>
            <w:r w:rsidRPr="00B26336">
              <w:rPr>
                <w:rFonts w:ascii="Arial" w:hAnsi="Arial" w:cs="Arial"/>
                <w:sz w:val="20"/>
                <w:szCs w:val="20"/>
                <w:lang w:val="en-US"/>
              </w:rPr>
              <w:t xml:space="preserve"> possible using current custom tools.</w:t>
            </w:r>
          </w:p>
        </w:tc>
        <w:tc>
          <w:tcPr>
            <w:tcW w:w="5670" w:type="dxa"/>
            <w:vAlign w:val="center"/>
          </w:tcPr>
          <w:p w:rsidR="0025190D" w:rsidRPr="002A7BB8" w:rsidRDefault="0025190D" w:rsidP="00B26336">
            <w:pPr>
              <w:spacing w:before="60" w:after="60"/>
              <w:rPr>
                <w:rFonts w:ascii="Arial" w:hAnsi="Arial" w:cs="Arial"/>
                <w:sz w:val="20"/>
                <w:szCs w:val="20"/>
                <w:lang w:val="en-US"/>
              </w:rPr>
            </w:pPr>
            <w:r w:rsidRPr="002A7BB8">
              <w:rPr>
                <w:rFonts w:ascii="Arial" w:hAnsi="Arial" w:cs="Arial"/>
                <w:sz w:val="20"/>
                <w:szCs w:val="20"/>
                <w:lang w:val="en-US"/>
              </w:rPr>
              <w:t>Build a function which allow</w:t>
            </w:r>
            <w:r w:rsidR="002A7BB8" w:rsidRPr="002A7BB8">
              <w:rPr>
                <w:rFonts w:ascii="Arial" w:hAnsi="Arial" w:cs="Arial"/>
                <w:sz w:val="20"/>
                <w:szCs w:val="20"/>
                <w:lang w:val="en-US"/>
              </w:rPr>
              <w:t>s</w:t>
            </w:r>
            <w:r w:rsidRPr="002A7BB8">
              <w:rPr>
                <w:rFonts w:ascii="Arial" w:hAnsi="Arial" w:cs="Arial"/>
                <w:sz w:val="20"/>
                <w:szCs w:val="20"/>
                <w:lang w:val="en-US"/>
              </w:rPr>
              <w:t xml:space="preserve"> the evaluation team to add any type of file produced by </w:t>
            </w:r>
            <w:r w:rsidRPr="00DE67BE">
              <w:rPr>
                <w:rFonts w:ascii="Arial" w:hAnsi="Arial" w:cs="Arial"/>
                <w:sz w:val="20"/>
                <w:szCs w:val="20"/>
                <w:lang w:val="en-US"/>
              </w:rPr>
              <w:t>IA_ORG</w:t>
            </w:r>
            <w:r w:rsidRPr="002A7BB8">
              <w:rPr>
                <w:rFonts w:ascii="Arial" w:hAnsi="Arial" w:cs="Arial"/>
                <w:sz w:val="20"/>
                <w:szCs w:val="20"/>
                <w:lang w:val="en-US"/>
              </w:rPr>
              <w:t xml:space="preserve"> associated to a finding.</w:t>
            </w:r>
          </w:p>
        </w:tc>
      </w:tr>
      <w:tr w:rsidR="0025190D" w:rsidRPr="00B26336" w:rsidTr="00B26336">
        <w:tc>
          <w:tcPr>
            <w:tcW w:w="450" w:type="dxa"/>
            <w:vAlign w:val="center"/>
          </w:tcPr>
          <w:p w:rsidR="0025190D" w:rsidRPr="0025190D" w:rsidRDefault="003301AE" w:rsidP="00B26336">
            <w:pPr>
              <w:jc w:val="center"/>
              <w:rPr>
                <w:rFonts w:ascii="Arial" w:hAnsi="Arial" w:cs="Arial"/>
                <w:sz w:val="20"/>
                <w:szCs w:val="20"/>
                <w:lang w:val="en-US"/>
              </w:rPr>
            </w:pPr>
            <w:r>
              <w:rPr>
                <w:rFonts w:ascii="Arial" w:hAnsi="Arial" w:cs="Arial"/>
                <w:sz w:val="20"/>
                <w:szCs w:val="20"/>
                <w:lang w:val="en-US"/>
              </w:rPr>
              <w:lastRenderedPageBreak/>
              <w:t>15</w:t>
            </w:r>
          </w:p>
        </w:tc>
        <w:tc>
          <w:tcPr>
            <w:tcW w:w="1828" w:type="dxa"/>
            <w:vAlign w:val="center"/>
          </w:tcPr>
          <w:p w:rsidR="0025190D" w:rsidRPr="0025190D" w:rsidRDefault="003301AE" w:rsidP="00B26336">
            <w:pPr>
              <w:rPr>
                <w:rFonts w:ascii="Arial" w:hAnsi="Arial" w:cs="Arial"/>
                <w:sz w:val="20"/>
                <w:szCs w:val="20"/>
                <w:lang w:val="en-US"/>
              </w:rPr>
            </w:pPr>
            <w:r>
              <w:rPr>
                <w:rFonts w:ascii="Arial" w:hAnsi="Arial" w:cs="Arial"/>
                <w:sz w:val="20"/>
                <w:szCs w:val="20"/>
                <w:lang w:val="en-US"/>
              </w:rPr>
              <w:t>Language issues</w:t>
            </w:r>
          </w:p>
        </w:tc>
        <w:tc>
          <w:tcPr>
            <w:tcW w:w="6086" w:type="dxa"/>
            <w:vAlign w:val="center"/>
          </w:tcPr>
          <w:p w:rsidR="0025190D" w:rsidRPr="00DE67BE" w:rsidRDefault="003301AE" w:rsidP="00B26336">
            <w:pPr>
              <w:spacing w:before="60" w:after="60"/>
              <w:rPr>
                <w:rFonts w:ascii="Arial" w:hAnsi="Arial" w:cs="Arial"/>
                <w:sz w:val="20"/>
                <w:szCs w:val="20"/>
                <w:lang w:val="en-US"/>
              </w:rPr>
            </w:pPr>
            <w:r w:rsidRPr="002A7BB8">
              <w:rPr>
                <w:rFonts w:ascii="Arial" w:hAnsi="Arial" w:cs="Arial"/>
                <w:sz w:val="20"/>
                <w:szCs w:val="20"/>
                <w:lang w:val="en-US"/>
              </w:rPr>
              <w:t>Templates are language based and sensitive to any language changes. Text entered by the user may be language proof by wrong text corrector or language corrector plugin is absent.</w:t>
            </w:r>
          </w:p>
        </w:tc>
        <w:tc>
          <w:tcPr>
            <w:tcW w:w="5670" w:type="dxa"/>
            <w:vAlign w:val="center"/>
          </w:tcPr>
          <w:p w:rsidR="0025190D" w:rsidRPr="002A7BB8" w:rsidRDefault="003301AE" w:rsidP="00B26336">
            <w:pPr>
              <w:spacing w:before="60" w:after="60"/>
              <w:rPr>
                <w:rFonts w:ascii="Arial" w:hAnsi="Arial" w:cs="Arial"/>
                <w:sz w:val="20"/>
                <w:szCs w:val="20"/>
                <w:lang w:val="en-US"/>
              </w:rPr>
            </w:pPr>
            <w:r w:rsidRPr="002A7BB8">
              <w:rPr>
                <w:rFonts w:ascii="Arial" w:hAnsi="Arial" w:cs="Arial"/>
                <w:sz w:val="20"/>
                <w:szCs w:val="20"/>
                <w:lang w:val="en-US"/>
              </w:rPr>
              <w:t xml:space="preserve">Language selection is provided on </w:t>
            </w:r>
            <w:r w:rsidR="002A7BB8" w:rsidRPr="002A7BB8">
              <w:rPr>
                <w:rFonts w:ascii="Arial" w:hAnsi="Arial" w:cs="Arial"/>
                <w:sz w:val="20"/>
                <w:szCs w:val="20"/>
                <w:lang w:val="en-US"/>
              </w:rPr>
              <w:t>real-time</w:t>
            </w:r>
            <w:r w:rsidRPr="002A7BB8">
              <w:rPr>
                <w:rFonts w:ascii="Arial" w:hAnsi="Arial" w:cs="Arial"/>
                <w:sz w:val="20"/>
                <w:szCs w:val="20"/>
                <w:lang w:val="en-US"/>
              </w:rPr>
              <w:t xml:space="preserve"> and user selectable. Language proving is based on built-in web based agent based on language selection</w:t>
            </w:r>
          </w:p>
        </w:tc>
      </w:tr>
      <w:tr w:rsidR="0025190D" w:rsidRPr="00B26336" w:rsidTr="00B26336">
        <w:tc>
          <w:tcPr>
            <w:tcW w:w="450" w:type="dxa"/>
            <w:vAlign w:val="center"/>
          </w:tcPr>
          <w:p w:rsidR="0025190D" w:rsidRPr="0025190D" w:rsidRDefault="003301AE" w:rsidP="00B26336">
            <w:pPr>
              <w:jc w:val="center"/>
              <w:rPr>
                <w:rFonts w:ascii="Arial" w:hAnsi="Arial" w:cs="Arial"/>
                <w:sz w:val="20"/>
                <w:szCs w:val="20"/>
                <w:lang w:val="en-US"/>
              </w:rPr>
            </w:pPr>
            <w:r>
              <w:rPr>
                <w:rFonts w:ascii="Arial" w:hAnsi="Arial" w:cs="Arial"/>
                <w:sz w:val="20"/>
                <w:szCs w:val="20"/>
                <w:lang w:val="en-US"/>
              </w:rPr>
              <w:t>16</w:t>
            </w:r>
          </w:p>
        </w:tc>
        <w:tc>
          <w:tcPr>
            <w:tcW w:w="1828" w:type="dxa"/>
            <w:vAlign w:val="center"/>
          </w:tcPr>
          <w:p w:rsidR="0025190D" w:rsidRPr="0025190D" w:rsidRDefault="003301AE" w:rsidP="00B26336">
            <w:pPr>
              <w:rPr>
                <w:rFonts w:ascii="Arial" w:hAnsi="Arial" w:cs="Arial"/>
                <w:sz w:val="20"/>
                <w:szCs w:val="20"/>
                <w:lang w:val="en-US"/>
              </w:rPr>
            </w:pPr>
            <w:r>
              <w:rPr>
                <w:rFonts w:ascii="Arial" w:hAnsi="Arial" w:cs="Arial"/>
                <w:sz w:val="20"/>
                <w:szCs w:val="20"/>
                <w:lang w:val="en-US"/>
              </w:rPr>
              <w:t>Issues with how to use templates by C_ORG</w:t>
            </w:r>
          </w:p>
        </w:tc>
        <w:tc>
          <w:tcPr>
            <w:tcW w:w="6086" w:type="dxa"/>
            <w:vAlign w:val="center"/>
          </w:tcPr>
          <w:p w:rsidR="0025190D" w:rsidRPr="002A7BB8" w:rsidRDefault="002A7BB8" w:rsidP="00B26336">
            <w:pPr>
              <w:spacing w:before="60" w:after="60"/>
              <w:rPr>
                <w:rFonts w:ascii="Arial" w:hAnsi="Arial" w:cs="Arial"/>
                <w:sz w:val="20"/>
                <w:szCs w:val="20"/>
                <w:lang w:val="en-US"/>
              </w:rPr>
            </w:pPr>
            <w:r>
              <w:rPr>
                <w:rFonts w:ascii="Arial" w:hAnsi="Arial" w:cs="Arial"/>
                <w:sz w:val="20"/>
                <w:szCs w:val="20"/>
                <w:lang w:val="en-US"/>
              </w:rPr>
              <w:t>CO</w:t>
            </w:r>
            <w:r w:rsidR="003301AE" w:rsidRPr="002A7BB8">
              <w:rPr>
                <w:rFonts w:ascii="Arial" w:hAnsi="Arial" w:cs="Arial"/>
                <w:sz w:val="20"/>
                <w:szCs w:val="20"/>
                <w:lang w:val="en-US"/>
              </w:rPr>
              <w:t xml:space="preserve"> has many issues to use </w:t>
            </w:r>
            <w:r>
              <w:rPr>
                <w:rFonts w:ascii="Arial" w:hAnsi="Arial" w:cs="Arial"/>
                <w:sz w:val="20"/>
                <w:szCs w:val="20"/>
                <w:lang w:val="en-US"/>
              </w:rPr>
              <w:t>IA</w:t>
            </w:r>
            <w:r w:rsidR="003301AE" w:rsidRPr="002A7BB8">
              <w:rPr>
                <w:rFonts w:ascii="Arial" w:hAnsi="Arial" w:cs="Arial"/>
                <w:sz w:val="20"/>
                <w:szCs w:val="20"/>
                <w:lang w:val="en-US"/>
              </w:rPr>
              <w:t xml:space="preserve"> tools and many times end up by doing unintentionally errors that can cause data loss or transmittal of file version with answers entered in wrong fields, wrong data information, insufficient evidence, wrong timing for answers (answering only part of a file whereas all observation need to be answered) etc.   </w:t>
            </w:r>
          </w:p>
        </w:tc>
        <w:tc>
          <w:tcPr>
            <w:tcW w:w="5670" w:type="dxa"/>
            <w:vAlign w:val="center"/>
          </w:tcPr>
          <w:p w:rsidR="0025190D" w:rsidRPr="00DE67BE" w:rsidRDefault="003301AE" w:rsidP="00B26336">
            <w:pPr>
              <w:spacing w:before="60" w:after="60"/>
              <w:rPr>
                <w:rFonts w:ascii="Arial" w:hAnsi="Arial" w:cs="Arial"/>
                <w:sz w:val="20"/>
                <w:szCs w:val="20"/>
                <w:lang w:val="en-US"/>
              </w:rPr>
            </w:pPr>
            <w:r w:rsidRPr="00DE67BE">
              <w:rPr>
                <w:rFonts w:ascii="Arial" w:hAnsi="Arial" w:cs="Arial"/>
                <w:sz w:val="20"/>
                <w:szCs w:val="20"/>
                <w:lang w:val="en-US"/>
              </w:rPr>
              <w:t xml:space="preserve">Provide </w:t>
            </w:r>
            <w:r w:rsidR="002A7BB8">
              <w:rPr>
                <w:rFonts w:ascii="Arial" w:hAnsi="Arial" w:cs="Arial"/>
                <w:sz w:val="20"/>
                <w:szCs w:val="20"/>
                <w:lang w:val="en-US"/>
              </w:rPr>
              <w:t>workflow</w:t>
            </w:r>
            <w:r w:rsidR="002A7BB8" w:rsidRPr="002A7BB8">
              <w:rPr>
                <w:rFonts w:ascii="Arial" w:hAnsi="Arial" w:cs="Arial"/>
                <w:sz w:val="20"/>
                <w:szCs w:val="20"/>
                <w:lang w:val="en-US"/>
              </w:rPr>
              <w:t xml:space="preserve"> </w:t>
            </w:r>
            <w:r w:rsidRPr="002A7BB8">
              <w:rPr>
                <w:rFonts w:ascii="Arial" w:hAnsi="Arial" w:cs="Arial"/>
                <w:sz w:val="20"/>
                <w:szCs w:val="20"/>
                <w:lang w:val="en-US"/>
              </w:rPr>
              <w:t>management and localized help function and well as error reports.</w:t>
            </w:r>
          </w:p>
        </w:tc>
      </w:tr>
    </w:tbl>
    <w:p w:rsidR="0025190D" w:rsidRPr="0025190D" w:rsidRDefault="0025190D" w:rsidP="0025190D">
      <w:pPr>
        <w:pStyle w:val="Corpsdetexte"/>
      </w:pPr>
    </w:p>
    <w:p w:rsidR="00177BC1" w:rsidRDefault="00177BC1" w:rsidP="0025190D">
      <w:pPr>
        <w:pStyle w:val="Corpsdetexte"/>
        <w:rPr>
          <w:lang w:val="en-GB"/>
        </w:rPr>
        <w:sectPr w:rsidR="00177BC1" w:rsidSect="0025190D">
          <w:pgSz w:w="16839" w:h="11907" w:orient="landscape" w:code="9"/>
          <w:pgMar w:top="1417" w:right="1417" w:bottom="1417" w:left="1417" w:header="708" w:footer="708" w:gutter="0"/>
          <w:cols w:space="708"/>
          <w:titlePg/>
          <w:docGrid w:linePitch="360"/>
        </w:sectPr>
      </w:pPr>
    </w:p>
    <w:p w:rsidR="00771170" w:rsidRDefault="00E62545" w:rsidP="00793113">
      <w:pPr>
        <w:pStyle w:val="Titre2"/>
        <w:tabs>
          <w:tab w:val="clear" w:pos="142"/>
          <w:tab w:val="num" w:pos="1134"/>
        </w:tabs>
        <w:ind w:left="0"/>
      </w:pPr>
      <w:bookmarkStart w:id="82" w:name="_Ref397413617"/>
      <w:bookmarkStart w:id="83" w:name="_Toc443637311"/>
      <w:bookmarkEnd w:id="74"/>
      <w:r>
        <w:lastRenderedPageBreak/>
        <w:t>IA Tool concept</w:t>
      </w:r>
      <w:bookmarkEnd w:id="82"/>
      <w:bookmarkEnd w:id="83"/>
    </w:p>
    <w:bookmarkEnd w:id="63"/>
    <w:bookmarkEnd w:id="64"/>
    <w:bookmarkEnd w:id="65"/>
    <w:bookmarkEnd w:id="66"/>
    <w:bookmarkEnd w:id="67"/>
    <w:p w:rsidR="00E62545" w:rsidRDefault="00E62545" w:rsidP="00A60B82">
      <w:pPr>
        <w:pStyle w:val="Corpsdetexte"/>
      </w:pPr>
      <w:r>
        <w:t>Based on the analysis of the previous section, the following concepts can be defined:</w:t>
      </w:r>
    </w:p>
    <w:p w:rsidR="00CB04BD" w:rsidRPr="00B26336" w:rsidRDefault="00CB04BD" w:rsidP="00A60B82">
      <w:pPr>
        <w:pStyle w:val="Corpsdetexte"/>
        <w:rPr>
          <w:b/>
          <w:i/>
          <w:u w:val="single"/>
        </w:rPr>
      </w:pPr>
      <w:r w:rsidRPr="00B26336">
        <w:rPr>
          <w:b/>
          <w:i/>
          <w:u w:val="single"/>
        </w:rPr>
        <w:t>Hardware/ Architecture/ Software</w:t>
      </w:r>
      <w:r w:rsidR="00D551F0" w:rsidRPr="00B26336">
        <w:rPr>
          <w:b/>
          <w:i/>
          <w:u w:val="single"/>
        </w:rPr>
        <w:t>:</w:t>
      </w:r>
    </w:p>
    <w:p w:rsidR="00E62545" w:rsidRDefault="00E62545" w:rsidP="00E62545">
      <w:pPr>
        <w:pStyle w:val="Corpsdetexte"/>
        <w:numPr>
          <w:ilvl w:val="0"/>
          <w:numId w:val="24"/>
        </w:numPr>
      </w:pPr>
      <w:r>
        <w:t>The IA tool should be based on a distributed architecture (client / server).</w:t>
      </w:r>
    </w:p>
    <w:p w:rsidR="00E62545" w:rsidRDefault="00E62545" w:rsidP="00E62545">
      <w:pPr>
        <w:pStyle w:val="Corpsdetexte"/>
        <w:numPr>
          <w:ilvl w:val="0"/>
          <w:numId w:val="24"/>
        </w:numPr>
      </w:pPr>
      <w:r>
        <w:t>The Server side should be configured for high availability.</w:t>
      </w:r>
    </w:p>
    <w:p w:rsidR="00E62545" w:rsidRDefault="00E62545" w:rsidP="00E62545">
      <w:pPr>
        <w:pStyle w:val="Corpsdetexte"/>
        <w:numPr>
          <w:ilvl w:val="0"/>
          <w:numId w:val="24"/>
        </w:numPr>
      </w:pPr>
      <w:r>
        <w:t>The tool shall be accessible any time anywhere;</w:t>
      </w:r>
    </w:p>
    <w:p w:rsidR="00E62545" w:rsidRDefault="00E62545" w:rsidP="00E62545">
      <w:pPr>
        <w:pStyle w:val="Corpsdetexte"/>
        <w:numPr>
          <w:ilvl w:val="0"/>
          <w:numId w:val="24"/>
        </w:numPr>
      </w:pPr>
      <w:r>
        <w:t>The client side should be Web interface based.</w:t>
      </w:r>
    </w:p>
    <w:p w:rsidR="00E62545" w:rsidRDefault="00E62545" w:rsidP="00E62545">
      <w:pPr>
        <w:pStyle w:val="Corpsdetexte"/>
        <w:numPr>
          <w:ilvl w:val="0"/>
          <w:numId w:val="24"/>
        </w:numPr>
      </w:pPr>
      <w:r>
        <w:t xml:space="preserve">The software running on the server side shall be reliable and shall be </w:t>
      </w:r>
      <w:r w:rsidR="00CB04BD">
        <w:t xml:space="preserve">fault </w:t>
      </w:r>
      <w:r>
        <w:t>tolerant to any perturbations resulting in data corru</w:t>
      </w:r>
      <w:r w:rsidR="00CB04BD">
        <w:t>ption.</w:t>
      </w:r>
    </w:p>
    <w:p w:rsidR="00CB04BD" w:rsidRDefault="00CB04BD" w:rsidP="00E62545">
      <w:pPr>
        <w:pStyle w:val="Corpsdetexte"/>
        <w:numPr>
          <w:ilvl w:val="0"/>
          <w:numId w:val="24"/>
        </w:numPr>
      </w:pPr>
      <w:r>
        <w:t>The interface between the server and the client shall be protected against hacking, masquerade.</w:t>
      </w:r>
    </w:p>
    <w:p w:rsidR="00CB04BD" w:rsidRDefault="00CB04BD" w:rsidP="00E62545">
      <w:pPr>
        <w:pStyle w:val="Corpsdetexte"/>
        <w:numPr>
          <w:ilvl w:val="0"/>
          <w:numId w:val="24"/>
        </w:numPr>
      </w:pPr>
      <w:r>
        <w:t xml:space="preserve"> Software shall be maintainable, low obsolescence risk, standard and widely used in the industry.</w:t>
      </w:r>
    </w:p>
    <w:p w:rsidR="00CB04BD" w:rsidRPr="00B26336" w:rsidRDefault="00CB04BD" w:rsidP="00CB04BD">
      <w:pPr>
        <w:pStyle w:val="Corpsdetexte"/>
        <w:rPr>
          <w:b/>
          <w:i/>
          <w:u w:val="single"/>
        </w:rPr>
      </w:pPr>
      <w:r w:rsidRPr="00B26336">
        <w:rPr>
          <w:b/>
          <w:i/>
          <w:u w:val="single"/>
        </w:rPr>
        <w:t>Functions:</w:t>
      </w:r>
    </w:p>
    <w:p w:rsidR="00CB04BD" w:rsidRDefault="00CB04BD" w:rsidP="00CB04BD">
      <w:pPr>
        <w:pStyle w:val="Corpsdetexte"/>
        <w:numPr>
          <w:ilvl w:val="0"/>
          <w:numId w:val="25"/>
        </w:numPr>
      </w:pPr>
      <w:r>
        <w:t>As IA activity is process based, the tool shall incorporate business workflow with verification and validation steps</w:t>
      </w:r>
    </w:p>
    <w:p w:rsidR="00CB04BD" w:rsidRDefault="00CB04BD" w:rsidP="00CB04BD">
      <w:pPr>
        <w:pStyle w:val="Corpsdetexte"/>
        <w:numPr>
          <w:ilvl w:val="0"/>
          <w:numId w:val="25"/>
        </w:numPr>
      </w:pPr>
      <w:r>
        <w:t>Versioning at each main step of business workflow</w:t>
      </w:r>
    </w:p>
    <w:p w:rsidR="00CB04BD" w:rsidRDefault="00CB04BD" w:rsidP="00CB04BD">
      <w:pPr>
        <w:pStyle w:val="Corpsdetexte"/>
        <w:numPr>
          <w:ilvl w:val="0"/>
          <w:numId w:val="25"/>
        </w:numPr>
      </w:pPr>
      <w:r>
        <w:t>Access rights based on project and roles</w:t>
      </w:r>
    </w:p>
    <w:p w:rsidR="00E06B89" w:rsidRDefault="00E06B89" w:rsidP="00CB04BD">
      <w:pPr>
        <w:pStyle w:val="Corpsdetexte"/>
        <w:numPr>
          <w:ilvl w:val="0"/>
          <w:numId w:val="25"/>
        </w:numPr>
      </w:pPr>
      <w:r>
        <w:t>Logging function with minimal administrator interference</w:t>
      </w:r>
    </w:p>
    <w:p w:rsidR="00CB04BD" w:rsidRDefault="00CB04BD" w:rsidP="00CB04BD">
      <w:pPr>
        <w:pStyle w:val="Corpsdetexte"/>
        <w:numPr>
          <w:ilvl w:val="0"/>
          <w:numId w:val="25"/>
        </w:numPr>
      </w:pPr>
      <w:r>
        <w:t xml:space="preserve">Possibility to add attachment of any evidence from </w:t>
      </w:r>
      <w:r w:rsidR="002A7BB8">
        <w:t>CO</w:t>
      </w:r>
      <w:r>
        <w:t xml:space="preserve"> or </w:t>
      </w:r>
      <w:r w:rsidR="002A7BB8">
        <w:t>IA</w:t>
      </w:r>
      <w:r>
        <w:t xml:space="preserve"> at each step of the workflow</w:t>
      </w:r>
      <w:r w:rsidR="0005340F">
        <w:t xml:space="preserve"> and to each observation</w:t>
      </w:r>
      <w:r>
        <w:t>.</w:t>
      </w:r>
    </w:p>
    <w:p w:rsidR="00916F8A" w:rsidRDefault="00916F8A" w:rsidP="00CB04BD">
      <w:pPr>
        <w:pStyle w:val="Corpsdetexte"/>
        <w:numPr>
          <w:ilvl w:val="0"/>
          <w:numId w:val="25"/>
        </w:numPr>
      </w:pPr>
      <w:r>
        <w:t>Baseline management</w:t>
      </w:r>
    </w:p>
    <w:p w:rsidR="0005340F" w:rsidRDefault="0005340F" w:rsidP="00CB04BD">
      <w:pPr>
        <w:pStyle w:val="Corpsdetexte"/>
        <w:numPr>
          <w:ilvl w:val="0"/>
          <w:numId w:val="25"/>
        </w:numPr>
      </w:pPr>
      <w:r>
        <w:t>Data entry consistency check and filters, to avoid data entry errors or inconsistencies.</w:t>
      </w:r>
    </w:p>
    <w:p w:rsidR="00CB04BD" w:rsidRDefault="00CB04BD" w:rsidP="00CB04BD">
      <w:pPr>
        <w:pStyle w:val="Corpsdetexte"/>
        <w:numPr>
          <w:ilvl w:val="0"/>
          <w:numId w:val="25"/>
        </w:numPr>
      </w:pPr>
      <w:r>
        <w:t>Locking or unlocking parts of data and access to some functions based on the state of the workflow or on user input.</w:t>
      </w:r>
    </w:p>
    <w:p w:rsidR="00CB04BD" w:rsidRDefault="00CB04BD" w:rsidP="00CB04BD">
      <w:pPr>
        <w:pStyle w:val="Corpsdetexte"/>
        <w:numPr>
          <w:ilvl w:val="0"/>
          <w:numId w:val="25"/>
        </w:numPr>
      </w:pPr>
      <w:r>
        <w:t>Customization of reports and specific queries for text and KPI reports</w:t>
      </w:r>
      <w:r w:rsidR="0005340F">
        <w:t xml:space="preserve"> with client log etc</w:t>
      </w:r>
    </w:p>
    <w:p w:rsidR="00CB04BD" w:rsidRDefault="00CB04BD" w:rsidP="00CB04BD">
      <w:pPr>
        <w:pStyle w:val="Corpsdetexte"/>
        <w:numPr>
          <w:ilvl w:val="0"/>
          <w:numId w:val="25"/>
        </w:numPr>
      </w:pPr>
      <w:r>
        <w:t>Customization of KPI reports</w:t>
      </w:r>
      <w:r w:rsidR="0005340F">
        <w:t xml:space="preserve"> including graphical contents</w:t>
      </w:r>
    </w:p>
    <w:p w:rsidR="0005340F" w:rsidRDefault="0005340F" w:rsidP="00CB04BD">
      <w:pPr>
        <w:pStyle w:val="Corpsdetexte"/>
        <w:numPr>
          <w:ilvl w:val="0"/>
          <w:numId w:val="25"/>
        </w:numPr>
      </w:pPr>
      <w:r>
        <w:t xml:space="preserve">Customization of forms and allowed data entry based on specific </w:t>
      </w:r>
      <w:r w:rsidR="002A7BB8">
        <w:t>IA</w:t>
      </w:r>
      <w:r>
        <w:t xml:space="preserve"> methods such as the number and identity of severity levels, observation reference id etc. </w:t>
      </w:r>
    </w:p>
    <w:p w:rsidR="00CB04BD" w:rsidRDefault="0005340F" w:rsidP="00CB04BD">
      <w:pPr>
        <w:pStyle w:val="Corpsdetexte"/>
        <w:numPr>
          <w:ilvl w:val="0"/>
          <w:numId w:val="25"/>
        </w:numPr>
      </w:pPr>
      <w:r>
        <w:t xml:space="preserve">Include collaboration forum where information between </w:t>
      </w:r>
      <w:r w:rsidR="002A7BB8">
        <w:t xml:space="preserve">IA </w:t>
      </w:r>
      <w:r>
        <w:t xml:space="preserve">and </w:t>
      </w:r>
      <w:r w:rsidR="002A7BB8">
        <w:t>CO</w:t>
      </w:r>
      <w:r>
        <w:t xml:space="preserve"> can be exchanged outside the formal IA exchange.</w:t>
      </w:r>
    </w:p>
    <w:p w:rsidR="0005340F" w:rsidRDefault="0005340F" w:rsidP="00CB04BD">
      <w:pPr>
        <w:pStyle w:val="Corpsdetexte"/>
        <w:numPr>
          <w:ilvl w:val="0"/>
          <w:numId w:val="25"/>
        </w:numPr>
      </w:pPr>
      <w:r>
        <w:t xml:space="preserve">Include calendar function associated to a project where </w:t>
      </w:r>
      <w:r w:rsidR="002A7BB8">
        <w:t>IA</w:t>
      </w:r>
      <w:r>
        <w:t xml:space="preserve"> and </w:t>
      </w:r>
      <w:r w:rsidR="002A7BB8">
        <w:t>CO</w:t>
      </w:r>
      <w:r>
        <w:t xml:space="preserve"> can exchange forecasted update dates.</w:t>
      </w:r>
    </w:p>
    <w:p w:rsidR="0005340F" w:rsidRDefault="0005340F" w:rsidP="00CB04BD">
      <w:pPr>
        <w:pStyle w:val="Corpsdetexte"/>
        <w:numPr>
          <w:ilvl w:val="0"/>
          <w:numId w:val="25"/>
        </w:numPr>
      </w:pPr>
      <w:r>
        <w:t>Grouping of projects by clients</w:t>
      </w:r>
      <w:r w:rsidR="003301AE">
        <w:t>.</w:t>
      </w:r>
    </w:p>
    <w:p w:rsidR="003301AE" w:rsidRDefault="003301AE" w:rsidP="00CB04BD">
      <w:pPr>
        <w:pStyle w:val="Corpsdetexte"/>
        <w:numPr>
          <w:ilvl w:val="0"/>
          <w:numId w:val="25"/>
        </w:numPr>
      </w:pPr>
      <w:r>
        <w:t xml:space="preserve">Specific logging view depending on </w:t>
      </w:r>
      <w:r w:rsidR="002A7BB8">
        <w:t>CO</w:t>
      </w:r>
      <w:r w:rsidR="00916F8A">
        <w:t xml:space="preserve"> user rights</w:t>
      </w:r>
    </w:p>
    <w:p w:rsidR="0005340F" w:rsidRDefault="0005340F" w:rsidP="00CB04BD">
      <w:pPr>
        <w:pStyle w:val="Corpsdetexte"/>
        <w:numPr>
          <w:ilvl w:val="0"/>
          <w:numId w:val="25"/>
        </w:numPr>
      </w:pPr>
      <w:r>
        <w:lastRenderedPageBreak/>
        <w:t>Detail entry history, to recover any</w:t>
      </w:r>
      <w:r w:rsidR="003301AE">
        <w:t xml:space="preserve"> data</w:t>
      </w:r>
      <w:r>
        <w:t xml:space="preserve"> update and the origin of the update (user responsible).</w:t>
      </w:r>
    </w:p>
    <w:p w:rsidR="0005340F" w:rsidRDefault="003301AE" w:rsidP="00CB04BD">
      <w:pPr>
        <w:pStyle w:val="Corpsdetexte"/>
        <w:numPr>
          <w:ilvl w:val="0"/>
          <w:numId w:val="25"/>
        </w:numPr>
      </w:pPr>
      <w:r>
        <w:t>Search tool which allow</w:t>
      </w:r>
      <w:r w:rsidR="00A12D6C">
        <w:t>s</w:t>
      </w:r>
      <w:r>
        <w:t xml:space="preserve"> </w:t>
      </w:r>
      <w:proofErr w:type="gramStart"/>
      <w:r>
        <w:t>to find</w:t>
      </w:r>
      <w:proofErr w:type="gramEnd"/>
      <w:r>
        <w:t xml:space="preserve"> a string of text in all</w:t>
      </w:r>
      <w:r w:rsidR="00916F8A">
        <w:t xml:space="preserve"> observations objects for a</w:t>
      </w:r>
      <w:r>
        <w:t xml:space="preserve"> specific project.</w:t>
      </w:r>
    </w:p>
    <w:p w:rsidR="003301AE" w:rsidRDefault="003301AE" w:rsidP="00CB04BD">
      <w:pPr>
        <w:pStyle w:val="Corpsdetexte"/>
        <w:numPr>
          <w:ilvl w:val="0"/>
          <w:numId w:val="25"/>
        </w:numPr>
      </w:pPr>
      <w:r>
        <w:t xml:space="preserve">Real time language support for N languages and user </w:t>
      </w:r>
      <w:r w:rsidR="00916F8A">
        <w:t xml:space="preserve">dynamic </w:t>
      </w:r>
      <w:r>
        <w:t>selectable language.</w:t>
      </w:r>
    </w:p>
    <w:p w:rsidR="003301AE" w:rsidRDefault="003301AE" w:rsidP="00CB04BD">
      <w:pPr>
        <w:pStyle w:val="Corpsdetexte"/>
        <w:numPr>
          <w:ilvl w:val="0"/>
          <w:numId w:val="25"/>
        </w:numPr>
      </w:pPr>
      <w:r>
        <w:t>Mobile device compatible</w:t>
      </w:r>
      <w:r w:rsidR="00916F8A">
        <w:t xml:space="preserve"> web interface</w:t>
      </w:r>
      <w:r>
        <w:t xml:space="preserve"> (Ipad</w:t>
      </w:r>
      <w:r w:rsidR="00916F8A">
        <w:t xml:space="preserve"> like</w:t>
      </w:r>
      <w:r>
        <w:t>)</w:t>
      </w:r>
    </w:p>
    <w:p w:rsidR="003301AE" w:rsidRDefault="003301AE" w:rsidP="00CB04BD">
      <w:pPr>
        <w:pStyle w:val="Corpsdetexte"/>
        <w:numPr>
          <w:ilvl w:val="0"/>
          <w:numId w:val="25"/>
        </w:numPr>
      </w:pPr>
      <w:r>
        <w:t xml:space="preserve">Help function to support </w:t>
      </w:r>
      <w:r w:rsidR="002A7BB8">
        <w:t>CO</w:t>
      </w:r>
      <w:r>
        <w:t xml:space="preserve"> users to complete the</w:t>
      </w:r>
      <w:r w:rsidR="002A7BB8">
        <w:t>independent assessment</w:t>
      </w:r>
      <w:r>
        <w:t xml:space="preserve"> forms and workflow process.</w:t>
      </w:r>
    </w:p>
    <w:p w:rsidR="00916F8A" w:rsidRDefault="00EB4B4D" w:rsidP="00B26336">
      <w:pPr>
        <w:pStyle w:val="Corpsdetexte"/>
        <w:numPr>
          <w:ilvl w:val="0"/>
          <w:numId w:val="25"/>
        </w:numPr>
      </w:pPr>
      <w:r>
        <w:t xml:space="preserve">Error messages when the user attempt to perform an action that is not allowed as per the workflow or any </w:t>
      </w:r>
      <w:r w:rsidR="00916F8A">
        <w:t>predefined consistency violation</w:t>
      </w:r>
      <w:r>
        <w:t>.</w:t>
      </w:r>
    </w:p>
    <w:p w:rsidR="00916F8A" w:rsidRDefault="00916F8A" w:rsidP="00916F8A">
      <w:pPr>
        <w:pStyle w:val="Titre2"/>
        <w:tabs>
          <w:tab w:val="clear" w:pos="142"/>
          <w:tab w:val="num" w:pos="1134"/>
        </w:tabs>
        <w:ind w:left="0"/>
      </w:pPr>
      <w:bookmarkStart w:id="84" w:name="_Toc443637312"/>
      <w:r>
        <w:t>Reuse of existing development</w:t>
      </w:r>
      <w:bookmarkEnd w:id="84"/>
    </w:p>
    <w:p w:rsidR="00916F8A" w:rsidRDefault="00916F8A" w:rsidP="00A60B82">
      <w:pPr>
        <w:pStyle w:val="Corpsdetexte"/>
      </w:pPr>
      <w:r>
        <w:t>The development of this tool can benefit from Viattech Q&amp;S experience in the development of IRMS C0,</w:t>
      </w:r>
      <w:r w:rsidR="00A12D6C">
        <w:t xml:space="preserve"> </w:t>
      </w:r>
      <w:r>
        <w:t>C1,</w:t>
      </w:r>
      <w:r w:rsidR="00A12D6C">
        <w:t xml:space="preserve"> </w:t>
      </w:r>
      <w:r>
        <w:t>C2 and C3 project.</w:t>
      </w:r>
    </w:p>
    <w:p w:rsidR="00E06B89" w:rsidRDefault="00916F8A" w:rsidP="00916F8A">
      <w:pPr>
        <w:pStyle w:val="Corpsdetexte"/>
      </w:pPr>
      <w:r>
        <w:t>All Hardware/ Architecture/ Software high level requirements specified in §</w:t>
      </w:r>
      <w:r>
        <w:fldChar w:fldCharType="begin"/>
      </w:r>
      <w:r>
        <w:instrText xml:space="preserve"> REF _Ref397413617 \r \h </w:instrText>
      </w:r>
      <w:r>
        <w:fldChar w:fldCharType="separate"/>
      </w:r>
      <w:r w:rsidR="00796C5F">
        <w:t>3.6</w:t>
      </w:r>
      <w:r>
        <w:fldChar w:fldCharType="end"/>
      </w:r>
      <w:r>
        <w:t xml:space="preserve"> </w:t>
      </w:r>
      <w:r w:rsidR="00E06B89">
        <w:t>are already implemented in IRMS tool. Therefore, Viattech Q&amp;S can reuse this basis for IA Tool.</w:t>
      </w:r>
    </w:p>
    <w:p w:rsidR="00E06B89" w:rsidRDefault="00E06B89" w:rsidP="002A7BB8">
      <w:pPr>
        <w:pStyle w:val="Corpsdetexte"/>
      </w:pPr>
      <w:r>
        <w:t xml:space="preserve">Regarding </w:t>
      </w:r>
      <w:r w:rsidR="002A7BB8">
        <w:t xml:space="preserve">independent assessment </w:t>
      </w:r>
      <w:r>
        <w:t>tool functions, some elements from IRMS can be partially reused as the data entry history, project / user /roles allocation, loggin procedure, error message principle (used in C2 and C3) and locking and unlocking principle.</w:t>
      </w:r>
    </w:p>
    <w:p w:rsidR="007F3D08" w:rsidRDefault="00E06B89" w:rsidP="00916F8A">
      <w:pPr>
        <w:pStyle w:val="Corpsdetexte"/>
      </w:pPr>
      <w:r>
        <w:t>Some functions are completely new as</w:t>
      </w:r>
      <w:r w:rsidR="007F3D08">
        <w:t>:</w:t>
      </w:r>
    </w:p>
    <w:p w:rsidR="007F3D08" w:rsidRPr="00A12D6C" w:rsidRDefault="00E06B89" w:rsidP="007F3D08">
      <w:pPr>
        <w:pStyle w:val="Corpsdetexte"/>
        <w:numPr>
          <w:ilvl w:val="0"/>
          <w:numId w:val="26"/>
        </w:numPr>
      </w:pPr>
      <w:r w:rsidRPr="00B26336">
        <w:t>business workflow</w:t>
      </w:r>
      <w:r w:rsidR="007F3D08" w:rsidRPr="00B26336">
        <w:t xml:space="preserve"> with verification and validation</w:t>
      </w:r>
      <w:r w:rsidRPr="00A12D6C">
        <w:t xml:space="preserve">, </w:t>
      </w:r>
    </w:p>
    <w:p w:rsidR="007F3D08" w:rsidRPr="00A12D6C" w:rsidRDefault="00E06B89" w:rsidP="007F3D08">
      <w:pPr>
        <w:pStyle w:val="Corpsdetexte"/>
        <w:numPr>
          <w:ilvl w:val="0"/>
          <w:numId w:val="26"/>
        </w:numPr>
      </w:pPr>
      <w:r w:rsidRPr="00A12D6C">
        <w:t xml:space="preserve">search engine, </w:t>
      </w:r>
    </w:p>
    <w:p w:rsidR="007F3D08" w:rsidRPr="00A12D6C" w:rsidRDefault="00E06B89" w:rsidP="007F3D08">
      <w:pPr>
        <w:pStyle w:val="Corpsdetexte"/>
        <w:numPr>
          <w:ilvl w:val="0"/>
          <w:numId w:val="26"/>
        </w:numPr>
      </w:pPr>
      <w:r w:rsidRPr="00A12D6C">
        <w:t xml:space="preserve">grouping of projects, </w:t>
      </w:r>
    </w:p>
    <w:p w:rsidR="007F3D08" w:rsidRPr="00A12D6C" w:rsidRDefault="00E06B89" w:rsidP="007F3D08">
      <w:pPr>
        <w:pStyle w:val="Corpsdetexte"/>
        <w:numPr>
          <w:ilvl w:val="0"/>
          <w:numId w:val="26"/>
        </w:numPr>
      </w:pPr>
      <w:r w:rsidRPr="00A12D6C">
        <w:t xml:space="preserve">HMI (completely different using other COTS), </w:t>
      </w:r>
    </w:p>
    <w:p w:rsidR="007F3D08" w:rsidRPr="00A12D6C" w:rsidRDefault="00E06B89" w:rsidP="007F3D08">
      <w:pPr>
        <w:pStyle w:val="Corpsdetexte"/>
        <w:numPr>
          <w:ilvl w:val="0"/>
          <w:numId w:val="26"/>
        </w:numPr>
      </w:pPr>
      <w:r w:rsidRPr="00A12D6C">
        <w:t xml:space="preserve">calendar function, </w:t>
      </w:r>
    </w:p>
    <w:p w:rsidR="007F3D08" w:rsidRPr="00A12D6C" w:rsidRDefault="00E06B89" w:rsidP="007F3D08">
      <w:pPr>
        <w:pStyle w:val="Corpsdetexte"/>
        <w:numPr>
          <w:ilvl w:val="0"/>
          <w:numId w:val="26"/>
        </w:numPr>
      </w:pPr>
      <w:r w:rsidRPr="00B26336">
        <w:t xml:space="preserve">collaboration forum, </w:t>
      </w:r>
    </w:p>
    <w:p w:rsidR="007F3D08" w:rsidRPr="00B26336" w:rsidRDefault="00E06B89" w:rsidP="007F3D08">
      <w:pPr>
        <w:pStyle w:val="Corpsdetexte"/>
        <w:numPr>
          <w:ilvl w:val="0"/>
          <w:numId w:val="26"/>
        </w:numPr>
      </w:pPr>
      <w:r w:rsidRPr="00B26336">
        <w:t>customization of reports, database</w:t>
      </w:r>
      <w:r w:rsidR="00916F8A" w:rsidRPr="00A12D6C">
        <w:t xml:space="preserve"> </w:t>
      </w:r>
      <w:r w:rsidRPr="00B26336">
        <w:t>and queries</w:t>
      </w:r>
    </w:p>
    <w:p w:rsidR="00916F8A" w:rsidRPr="00A12D6C" w:rsidRDefault="00E06B89" w:rsidP="007F3D08">
      <w:pPr>
        <w:pStyle w:val="Corpsdetexte"/>
        <w:numPr>
          <w:ilvl w:val="0"/>
          <w:numId w:val="26"/>
        </w:numPr>
      </w:pPr>
      <w:proofErr w:type="gramStart"/>
      <w:r w:rsidRPr="00B26336">
        <w:t>management</w:t>
      </w:r>
      <w:proofErr w:type="gramEnd"/>
      <w:r w:rsidRPr="00B26336">
        <w:t xml:space="preserve"> of attachments in an object form etc.</w:t>
      </w:r>
    </w:p>
    <w:p w:rsidR="00EF3958" w:rsidRDefault="00EF3958" w:rsidP="00EF3958">
      <w:pPr>
        <w:pStyle w:val="Titre2"/>
        <w:tabs>
          <w:tab w:val="clear" w:pos="142"/>
          <w:tab w:val="num" w:pos="1134"/>
        </w:tabs>
        <w:ind w:left="0"/>
      </w:pPr>
      <w:bookmarkStart w:id="85" w:name="_Toc443637313"/>
      <w:r>
        <w:t>IA Tool</w:t>
      </w:r>
      <w:r w:rsidRPr="00E0281E">
        <w:t xml:space="preserve"> </w:t>
      </w:r>
      <w:r>
        <w:t>Development Process</w:t>
      </w:r>
      <w:bookmarkEnd w:id="85"/>
    </w:p>
    <w:p w:rsidR="00EF3958" w:rsidRDefault="00EF3958" w:rsidP="00EF3958">
      <w:pPr>
        <w:pStyle w:val="Corpsdetexte"/>
        <w:rPr>
          <w:lang w:val="en-GB"/>
        </w:rPr>
      </w:pPr>
      <w:proofErr w:type="spellStart"/>
      <w:r>
        <w:rPr>
          <w:lang w:val="en-GB"/>
        </w:rPr>
        <w:t>Viattech</w:t>
      </w:r>
      <w:proofErr w:type="spellEnd"/>
      <w:r>
        <w:rPr>
          <w:lang w:val="en-GB"/>
        </w:rPr>
        <w:t xml:space="preserve"> Q&amp;S is committed to deliver good quality products to its customers. The </w:t>
      </w:r>
      <w:r w:rsidR="002A7BB8">
        <w:rPr>
          <w:lang w:val="en-GB"/>
        </w:rPr>
        <w:t xml:space="preserve">IAMT </w:t>
      </w:r>
      <w:r>
        <w:rPr>
          <w:lang w:val="en-GB"/>
        </w:rPr>
        <w:t>platform will be developed following a V cycle process and best practices recommended by IS0 9001 §7.1. The main phases of development are the following:</w:t>
      </w:r>
    </w:p>
    <w:p w:rsidR="00EF3958" w:rsidRDefault="00EF3958" w:rsidP="00EF3958">
      <w:pPr>
        <w:pStyle w:val="Corpsdetexte"/>
        <w:numPr>
          <w:ilvl w:val="0"/>
          <w:numId w:val="14"/>
        </w:numPr>
        <w:spacing w:before="40" w:after="40"/>
        <w:ind w:left="1848" w:hanging="357"/>
        <w:rPr>
          <w:lang w:val="en-GB"/>
        </w:rPr>
      </w:pPr>
      <w:r>
        <w:rPr>
          <w:lang w:val="en-GB"/>
        </w:rPr>
        <w:t>Research and capture of requirements on the state of the art and relevant standards;</w:t>
      </w:r>
    </w:p>
    <w:p w:rsidR="00EF3958" w:rsidRDefault="00EF3958" w:rsidP="00EF3958">
      <w:pPr>
        <w:pStyle w:val="Corpsdetexte"/>
        <w:numPr>
          <w:ilvl w:val="0"/>
          <w:numId w:val="14"/>
        </w:numPr>
        <w:spacing w:before="40" w:after="40"/>
        <w:ind w:left="1848" w:hanging="357"/>
        <w:rPr>
          <w:lang w:val="en-GB"/>
        </w:rPr>
      </w:pPr>
      <w:r>
        <w:rPr>
          <w:lang w:val="en-GB"/>
        </w:rPr>
        <w:t>Requirements specification and functional design;</w:t>
      </w:r>
    </w:p>
    <w:p w:rsidR="00EF3958" w:rsidRDefault="00EF3958" w:rsidP="00EF3958">
      <w:pPr>
        <w:pStyle w:val="Corpsdetexte"/>
        <w:numPr>
          <w:ilvl w:val="0"/>
          <w:numId w:val="14"/>
        </w:numPr>
        <w:spacing w:before="40" w:after="40"/>
        <w:ind w:left="1848" w:hanging="357"/>
        <w:rPr>
          <w:lang w:val="en-GB"/>
        </w:rPr>
      </w:pPr>
      <w:r>
        <w:rPr>
          <w:lang w:val="en-GB"/>
        </w:rPr>
        <w:t>Traceability of the relevant standards requirements with the functional design specification;</w:t>
      </w:r>
    </w:p>
    <w:p w:rsidR="00EF3958" w:rsidRDefault="00EF3958" w:rsidP="00EF3958">
      <w:pPr>
        <w:pStyle w:val="Corpsdetexte"/>
        <w:numPr>
          <w:ilvl w:val="0"/>
          <w:numId w:val="14"/>
        </w:numPr>
        <w:spacing w:before="40" w:after="40"/>
        <w:ind w:left="1848" w:hanging="357"/>
        <w:rPr>
          <w:lang w:val="en-GB"/>
        </w:rPr>
      </w:pPr>
      <w:r>
        <w:rPr>
          <w:lang w:val="en-GB"/>
        </w:rPr>
        <w:t>Software architecture design and coding;</w:t>
      </w:r>
    </w:p>
    <w:p w:rsidR="00EF3958" w:rsidRDefault="00EF3958" w:rsidP="00EF3958">
      <w:pPr>
        <w:pStyle w:val="Corpsdetexte"/>
        <w:numPr>
          <w:ilvl w:val="0"/>
          <w:numId w:val="14"/>
        </w:numPr>
        <w:spacing w:before="40" w:after="40"/>
        <w:ind w:left="1848" w:hanging="357"/>
        <w:rPr>
          <w:lang w:val="en-GB"/>
        </w:rPr>
      </w:pPr>
      <w:r>
        <w:rPr>
          <w:lang w:val="en-GB"/>
        </w:rPr>
        <w:lastRenderedPageBreak/>
        <w:t>Code testing;</w:t>
      </w:r>
    </w:p>
    <w:p w:rsidR="00EF3958" w:rsidRDefault="00EF3958" w:rsidP="00EF3958">
      <w:pPr>
        <w:pStyle w:val="Corpsdetexte"/>
        <w:numPr>
          <w:ilvl w:val="0"/>
          <w:numId w:val="14"/>
        </w:numPr>
        <w:spacing w:before="40" w:after="40"/>
        <w:ind w:left="1848" w:hanging="357"/>
        <w:rPr>
          <w:lang w:val="en-GB"/>
        </w:rPr>
      </w:pPr>
      <w:r>
        <w:rPr>
          <w:lang w:val="en-GB"/>
        </w:rPr>
        <w:t>Designer functional tests;</w:t>
      </w:r>
    </w:p>
    <w:p w:rsidR="00EF3958" w:rsidRDefault="00EF3958" w:rsidP="00EF3958">
      <w:pPr>
        <w:pStyle w:val="Corpsdetexte"/>
        <w:numPr>
          <w:ilvl w:val="0"/>
          <w:numId w:val="14"/>
        </w:numPr>
        <w:spacing w:before="40" w:after="40"/>
        <w:ind w:left="1848" w:hanging="357"/>
        <w:rPr>
          <w:lang w:val="en-GB"/>
        </w:rPr>
      </w:pPr>
      <w:r>
        <w:rPr>
          <w:lang w:val="en-GB"/>
        </w:rPr>
        <w:t>Formal functional tests and traceability to requirements;</w:t>
      </w:r>
    </w:p>
    <w:p w:rsidR="00EF3958" w:rsidRPr="00C7686A" w:rsidRDefault="00EF3958" w:rsidP="00EF3958">
      <w:pPr>
        <w:pStyle w:val="Corpsdetexte"/>
        <w:numPr>
          <w:ilvl w:val="0"/>
          <w:numId w:val="14"/>
        </w:numPr>
        <w:spacing w:before="40" w:after="40"/>
        <w:ind w:left="1848" w:hanging="357"/>
        <w:rPr>
          <w:lang w:val="en-GB"/>
        </w:rPr>
      </w:pPr>
      <w:r>
        <w:rPr>
          <w:lang w:val="en-GB"/>
        </w:rPr>
        <w:t>Release note.</w:t>
      </w:r>
    </w:p>
    <w:p w:rsidR="0010021A" w:rsidRPr="00EF3958" w:rsidRDefault="0010021A" w:rsidP="00EF3958"/>
    <w:p w:rsidR="00EF3958" w:rsidRPr="00EF3958" w:rsidRDefault="00EF3958" w:rsidP="00EF3958">
      <w:pPr>
        <w:sectPr w:rsidR="00EF3958" w:rsidRPr="00EF3958" w:rsidSect="00177BC1">
          <w:pgSz w:w="11907" w:h="16839" w:code="9"/>
          <w:pgMar w:top="1417" w:right="1417" w:bottom="1417" w:left="1417" w:header="708" w:footer="708" w:gutter="0"/>
          <w:cols w:space="708"/>
          <w:titlePg/>
          <w:docGrid w:linePitch="360"/>
        </w:sectPr>
      </w:pPr>
    </w:p>
    <w:p w:rsidR="00177BC1" w:rsidRDefault="00177BC1" w:rsidP="00177BC1">
      <w:pPr>
        <w:pStyle w:val="Titre2"/>
        <w:numPr>
          <w:ilvl w:val="1"/>
          <w:numId w:val="1"/>
        </w:numPr>
        <w:tabs>
          <w:tab w:val="clear" w:pos="142"/>
          <w:tab w:val="num" w:pos="1134"/>
        </w:tabs>
        <w:ind w:left="0"/>
      </w:pPr>
      <w:bookmarkStart w:id="86" w:name="_Toc443637314"/>
      <w:r>
        <w:lastRenderedPageBreak/>
        <w:t>IA work flow concept</w:t>
      </w:r>
      <w:bookmarkEnd w:id="86"/>
    </w:p>
    <w:p w:rsidR="00177BC1" w:rsidRDefault="00177BC1" w:rsidP="00A60B82">
      <w:pPr>
        <w:pStyle w:val="Corpsdetexte"/>
      </w:pPr>
      <w:r>
        <w:t>Based on our experience in the IA field, we have identified key generic phase and business workflow when performing IA work.</w:t>
      </w:r>
    </w:p>
    <w:p w:rsidR="00177BC1" w:rsidRDefault="00177BC1" w:rsidP="00A60B82">
      <w:pPr>
        <w:pStyle w:val="Corpsdetexte"/>
      </w:pPr>
      <w:r>
        <w:t>This generic</w:t>
      </w:r>
      <w:r w:rsidR="0010021A">
        <w:t xml:space="preserve"> high level</w:t>
      </w:r>
      <w:r>
        <w:t xml:space="preserve"> workflow is included in the figure below:</w:t>
      </w:r>
    </w:p>
    <w:p w:rsidR="0010021A" w:rsidRDefault="00D9063C" w:rsidP="00A60B82">
      <w:pPr>
        <w:pStyle w:val="Corpsdetexte"/>
      </w:pPr>
      <w:r>
        <w:object w:dxaOrig="16883" w:dyaOrig="23856">
          <v:shape id="_x0000_i1026" type="#_x0000_t75" style="width:674.2pt;height:954.7pt" o:ole="">
            <v:imagedata r:id="rId17" o:title=""/>
          </v:shape>
          <o:OLEObject Type="Embed" ProgID="Visio.Drawing.11" ShapeID="_x0000_i1026" DrawAspect="Content" ObjectID="_1518007655" r:id="rId18"/>
        </w:object>
      </w:r>
    </w:p>
    <w:p w:rsidR="0010021A" w:rsidRDefault="0010021A" w:rsidP="0010021A">
      <w:pPr>
        <w:pStyle w:val="Titre2"/>
        <w:numPr>
          <w:ilvl w:val="1"/>
          <w:numId w:val="1"/>
        </w:numPr>
        <w:tabs>
          <w:tab w:val="clear" w:pos="142"/>
          <w:tab w:val="num" w:pos="1134"/>
        </w:tabs>
        <w:ind w:left="0"/>
      </w:pPr>
      <w:bookmarkStart w:id="87" w:name="_Toc443637315"/>
      <w:r>
        <w:lastRenderedPageBreak/>
        <w:t xml:space="preserve">IA Work Flow </w:t>
      </w:r>
      <w:r w:rsidR="00D9063C">
        <w:t>supported by</w:t>
      </w:r>
      <w:r>
        <w:t xml:space="preserve"> IA Tool</w:t>
      </w:r>
      <w:bookmarkEnd w:id="87"/>
    </w:p>
    <w:p w:rsidR="0010021A" w:rsidRDefault="0010021A" w:rsidP="0010021A">
      <w:pPr>
        <w:pStyle w:val="Corpsdetexte"/>
        <w:jc w:val="left"/>
      </w:pPr>
      <w:r>
        <w:t xml:space="preserve">IA </w:t>
      </w:r>
      <w:r w:rsidR="00D9063C">
        <w:t xml:space="preserve">generic </w:t>
      </w:r>
      <w:r w:rsidR="002A7BB8">
        <w:t>workflow supported or implemented in the IA tool is</w:t>
      </w:r>
      <w:r>
        <w:t xml:space="preserve"> shown in blue in the figure below</w:t>
      </w:r>
      <w:r w:rsidR="00D9063C">
        <w:t>.</w:t>
      </w:r>
    </w:p>
    <w:p w:rsidR="00D9063C" w:rsidRDefault="00D9063C" w:rsidP="0010021A">
      <w:pPr>
        <w:pStyle w:val="Corpsdetexte"/>
        <w:jc w:val="left"/>
      </w:pPr>
      <w:r>
        <w:t>The activities with the doted rectangle can be repeated N times depending on the project complexity and size.</w:t>
      </w:r>
    </w:p>
    <w:p w:rsidR="0010021A" w:rsidRDefault="00D9063C" w:rsidP="0010021A">
      <w:pPr>
        <w:pStyle w:val="Corpsdetexte"/>
        <w:jc w:val="left"/>
        <w:sectPr w:rsidR="0010021A" w:rsidSect="0010021A">
          <w:pgSz w:w="16839" w:h="23814" w:code="8"/>
          <w:pgMar w:top="1417" w:right="1417" w:bottom="1417" w:left="1417" w:header="708" w:footer="708" w:gutter="0"/>
          <w:cols w:space="708"/>
          <w:titlePg/>
          <w:docGrid w:linePitch="360"/>
        </w:sectPr>
      </w:pPr>
      <w:r>
        <w:object w:dxaOrig="16883" w:dyaOrig="23856">
          <v:shape id="_x0000_i1027" type="#_x0000_t75" style="width:653.6pt;height:924.8pt" o:ole="">
            <v:imagedata r:id="rId19" o:title=""/>
          </v:shape>
          <o:OLEObject Type="Embed" ProgID="Visio.Drawing.11" ShapeID="_x0000_i1027" DrawAspect="Content" ObjectID="_1518007656" r:id="rId20"/>
        </w:object>
      </w:r>
    </w:p>
    <w:p w:rsidR="00D9063C" w:rsidRDefault="007F3D08" w:rsidP="00D9063C">
      <w:pPr>
        <w:pStyle w:val="Titre2"/>
        <w:numPr>
          <w:ilvl w:val="1"/>
          <w:numId w:val="1"/>
        </w:numPr>
        <w:tabs>
          <w:tab w:val="clear" w:pos="142"/>
          <w:tab w:val="num" w:pos="1134"/>
        </w:tabs>
        <w:ind w:left="0"/>
      </w:pPr>
      <w:bookmarkStart w:id="88" w:name="_Toc443637316"/>
      <w:r>
        <w:lastRenderedPageBreak/>
        <w:t>IA Tool appeal</w:t>
      </w:r>
      <w:bookmarkEnd w:id="88"/>
    </w:p>
    <w:p w:rsidR="007F3D08" w:rsidRPr="00B26336" w:rsidRDefault="007F3D08" w:rsidP="00A60B82">
      <w:pPr>
        <w:pStyle w:val="Corpsdetexte"/>
        <w:rPr>
          <w:b/>
          <w:i/>
          <w:u w:val="single"/>
        </w:rPr>
      </w:pPr>
      <w:r w:rsidRPr="00B26336">
        <w:rPr>
          <w:b/>
          <w:i/>
          <w:u w:val="single"/>
        </w:rPr>
        <w:t>For our clients</w:t>
      </w:r>
    </w:p>
    <w:p w:rsidR="00177BC1" w:rsidRDefault="007F3D08" w:rsidP="00A60B82">
      <w:pPr>
        <w:pStyle w:val="Corpsdetexte"/>
      </w:pPr>
      <w:r>
        <w:t>We estimate that the market for this type of tool is quite big if considering ISO, CENELEC, NOBO activities in Europe and elsewhere.</w:t>
      </w:r>
      <w:r w:rsidR="0010021A">
        <w:t xml:space="preserve"> </w:t>
      </w:r>
    </w:p>
    <w:p w:rsidR="00177BC1" w:rsidRDefault="007F3D08" w:rsidP="00A60B82">
      <w:pPr>
        <w:pStyle w:val="Corpsdetexte"/>
      </w:pPr>
      <w:r>
        <w:t xml:space="preserve">As the tool can be customized by the user, there is a possibility to adapt to a specific workflow, report, KPI used by the </w:t>
      </w:r>
      <w:r w:rsidR="00601FEB">
        <w:t>IA</w:t>
      </w:r>
      <w:r>
        <w:t>.</w:t>
      </w:r>
    </w:p>
    <w:p w:rsidR="007F3D08" w:rsidRDefault="007F3D08" w:rsidP="00A60B82">
      <w:pPr>
        <w:pStyle w:val="Corpsdetexte"/>
      </w:pPr>
      <w:r>
        <w:t>The IA tool would have significant pricing power due to the following reasons:</w:t>
      </w:r>
    </w:p>
    <w:p w:rsidR="007F3D08" w:rsidRDefault="007F3D08" w:rsidP="00312D43">
      <w:pPr>
        <w:pStyle w:val="Corpsdetexte"/>
        <w:numPr>
          <w:ilvl w:val="0"/>
          <w:numId w:val="27"/>
        </w:numPr>
      </w:pPr>
      <w:r>
        <w:t>No equivalent tool in the market;</w:t>
      </w:r>
    </w:p>
    <w:p w:rsidR="00312D43" w:rsidRDefault="007F3D08" w:rsidP="00312D43">
      <w:pPr>
        <w:pStyle w:val="Corpsdetexte"/>
        <w:numPr>
          <w:ilvl w:val="0"/>
          <w:numId w:val="27"/>
        </w:numPr>
      </w:pPr>
      <w:r>
        <w:t xml:space="preserve">Significant </w:t>
      </w:r>
      <w:r w:rsidR="00312D43">
        <w:t>gain quality; standard and professional outputs</w:t>
      </w:r>
      <w:r w:rsidR="001B4015">
        <w:t>;</w:t>
      </w:r>
    </w:p>
    <w:p w:rsidR="00312D43" w:rsidRDefault="00312D43" w:rsidP="00312D43">
      <w:pPr>
        <w:pStyle w:val="Corpsdetexte"/>
        <w:numPr>
          <w:ilvl w:val="0"/>
          <w:numId w:val="27"/>
        </w:numPr>
      </w:pPr>
      <w:r>
        <w:t xml:space="preserve">Significant gain </w:t>
      </w:r>
      <w:r w:rsidR="007F3D08">
        <w:t>productivity</w:t>
      </w:r>
      <w:r>
        <w:t>; reduced manual inputs, manual checks, data manipulation errors, versioning errors, transmittal errors, access anytime anywhere etc</w:t>
      </w:r>
      <w:r w:rsidR="001B4015">
        <w:t>;</w:t>
      </w:r>
    </w:p>
    <w:p w:rsidR="00312D43" w:rsidRDefault="00312D43" w:rsidP="00312D43">
      <w:pPr>
        <w:pStyle w:val="Corpsdetexte"/>
        <w:numPr>
          <w:ilvl w:val="0"/>
          <w:numId w:val="27"/>
        </w:numPr>
      </w:pPr>
      <w:r>
        <w:t>User experience; data entry is always performed in the same way, help functions guide the user and avoid rework, same data is available real-time to all users</w:t>
      </w:r>
      <w:r w:rsidR="001B4015">
        <w:t xml:space="preserve"> etc;</w:t>
      </w:r>
    </w:p>
    <w:p w:rsidR="00177BC1" w:rsidRDefault="007F3D08" w:rsidP="00312D43">
      <w:pPr>
        <w:pStyle w:val="Corpsdetexte"/>
        <w:numPr>
          <w:ilvl w:val="0"/>
          <w:numId w:val="27"/>
        </w:numPr>
      </w:pPr>
      <w:r>
        <w:t>Reduced risks compared to exist</w:t>
      </w:r>
      <w:r w:rsidR="00312D43">
        <w:t>ing methods</w:t>
      </w:r>
      <w:r w:rsidR="00312D43" w:rsidRPr="00312D43">
        <w:t xml:space="preserve"> </w:t>
      </w:r>
      <w:r w:rsidR="00312D43">
        <w:t>data corruption , unintended or intended breach of confidentiality clauses); full redundancy of storage and backup, access rights on users, functions, reports as well as event history with who did what, when and with which computer</w:t>
      </w:r>
      <w:r w:rsidR="001B4015">
        <w:t>;</w:t>
      </w:r>
      <w:r>
        <w:t xml:space="preserve"> </w:t>
      </w:r>
    </w:p>
    <w:p w:rsidR="00312D43" w:rsidRPr="00B26336" w:rsidRDefault="00312D43" w:rsidP="00A60B82">
      <w:pPr>
        <w:pStyle w:val="Corpsdetexte"/>
        <w:rPr>
          <w:b/>
          <w:i/>
          <w:u w:val="single"/>
        </w:rPr>
      </w:pPr>
      <w:r w:rsidRPr="00B26336">
        <w:rPr>
          <w:b/>
          <w:i/>
          <w:u w:val="single"/>
        </w:rPr>
        <w:t xml:space="preserve">For our </w:t>
      </w:r>
      <w:r w:rsidR="00F13EBF" w:rsidRPr="00B26336">
        <w:rPr>
          <w:b/>
          <w:i/>
          <w:u w:val="single"/>
        </w:rPr>
        <w:t xml:space="preserve">Viattech Q&amp;S </w:t>
      </w:r>
      <w:r w:rsidRPr="00B26336">
        <w:rPr>
          <w:b/>
          <w:i/>
          <w:u w:val="single"/>
        </w:rPr>
        <w:t>IA division</w:t>
      </w:r>
    </w:p>
    <w:p w:rsidR="00312D43" w:rsidRDefault="00F13EBF" w:rsidP="00A60B82">
      <w:pPr>
        <w:pStyle w:val="Corpsdetexte"/>
      </w:pPr>
      <w:r>
        <w:t xml:space="preserve">As per the same reasons as above, we estimate that the gain in man/hours will be equivalent </w:t>
      </w:r>
      <w:r w:rsidR="001B4015">
        <w:t>to 20% of the costs of each IA mission (productivity increase, cost of non-quality). This does not include the following indirect gains:</w:t>
      </w:r>
    </w:p>
    <w:p w:rsidR="001B4015" w:rsidRDefault="001B4015" w:rsidP="001B4015">
      <w:pPr>
        <w:pStyle w:val="Corpsdetexte"/>
        <w:numPr>
          <w:ilvl w:val="0"/>
          <w:numId w:val="28"/>
        </w:numPr>
      </w:pPr>
      <w:r>
        <w:t>Client satisfaction and market advantage as the C_ORG will be provided with a professional tool which will allow them also to reduce costs and increase the assessment speed and quality;</w:t>
      </w:r>
    </w:p>
    <w:p w:rsidR="001B4015" w:rsidRDefault="001B4015" w:rsidP="001B4015">
      <w:pPr>
        <w:pStyle w:val="Corpsdetexte"/>
        <w:numPr>
          <w:ilvl w:val="0"/>
          <w:numId w:val="28"/>
        </w:numPr>
      </w:pPr>
      <w:r>
        <w:t>Viattech Q&amp;S image and reputation;</w:t>
      </w:r>
    </w:p>
    <w:p w:rsidR="000C25C6" w:rsidRDefault="000C25C6" w:rsidP="001B4015">
      <w:pPr>
        <w:pStyle w:val="Corpsdetexte"/>
        <w:numPr>
          <w:ilvl w:val="0"/>
          <w:numId w:val="28"/>
        </w:numPr>
      </w:pPr>
      <w:r>
        <w:t xml:space="preserve">IA misson cost reduction increases the competitiveness of Viattech </w:t>
      </w:r>
      <w:r w:rsidR="00C31376">
        <w:t>and consequently the maket share.</w:t>
      </w:r>
    </w:p>
    <w:p w:rsidR="001B4015" w:rsidRDefault="001B4015" w:rsidP="001B4015">
      <w:pPr>
        <w:pStyle w:val="Titre2"/>
        <w:numPr>
          <w:ilvl w:val="1"/>
          <w:numId w:val="1"/>
        </w:numPr>
        <w:tabs>
          <w:tab w:val="clear" w:pos="142"/>
          <w:tab w:val="num" w:pos="1134"/>
        </w:tabs>
        <w:ind w:left="0"/>
      </w:pPr>
      <w:bookmarkStart w:id="89" w:name="_Toc443637317"/>
      <w:r>
        <w:t>IA Tool benefits to Brussels</w:t>
      </w:r>
      <w:bookmarkEnd w:id="89"/>
    </w:p>
    <w:p w:rsidR="001B4015" w:rsidRDefault="001B4015" w:rsidP="001B4015">
      <w:pPr>
        <w:pStyle w:val="Corpsdetexte"/>
      </w:pPr>
      <w:r>
        <w:t>As for IRMS, IA tool commercialization will</w:t>
      </w:r>
      <w:r w:rsidR="00EF3958">
        <w:t xml:space="preserve"> require R&amp;D resources as well development resources. But the most important impact to the region is in case IA tool is commercialized in Europe or beyond. In this case, tool evolution, sustaining, maintenance, IT management, will generate 1 to 2 additional full time resources (software and IT).</w:t>
      </w:r>
    </w:p>
    <w:p w:rsidR="00B00893" w:rsidRDefault="00EF3958" w:rsidP="00EF3958">
      <w:pPr>
        <w:pStyle w:val="Corpsdetexte"/>
      </w:pPr>
      <w:r>
        <w:t>In addition to this direct gain, Brussels should gain by having a high tech company known beyond Belgium and contributing to Brussels image abroad.</w:t>
      </w:r>
    </w:p>
    <w:bookmarkEnd w:id="39"/>
    <w:bookmarkEnd w:id="68"/>
    <w:bookmarkEnd w:id="69"/>
    <w:bookmarkEnd w:id="70"/>
    <w:p w:rsidR="00EE7752" w:rsidRPr="006F71AC" w:rsidRDefault="00EE7752" w:rsidP="00EF3958">
      <w:pPr>
        <w:rPr>
          <w:lang w:val="en-US"/>
        </w:rPr>
      </w:pPr>
    </w:p>
    <w:sectPr w:rsidR="00EE7752" w:rsidRPr="006F71AC" w:rsidSect="00EF3958">
      <w:pgSz w:w="11907" w:h="16839"/>
      <w:pgMar w:top="1417" w:right="1417" w:bottom="1417" w:left="1417"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9" w:author="Abdelhamid Bennis" w:date="2016-01-26T11:08:00Z" w:initials="AB">
    <w:p w:rsidR="00206459" w:rsidRDefault="00206459">
      <w:pPr>
        <w:pStyle w:val="Commentaire"/>
      </w:pPr>
      <w:r>
        <w:rPr>
          <w:rStyle w:val="Marquedecommentaire"/>
        </w:rPr>
        <w:annotationRef/>
      </w:r>
      <w:r>
        <w:t xml:space="preserve">Ajout de référence </w:t>
      </w:r>
    </w:p>
  </w:comment>
  <w:comment w:id="77" w:author="Abdelhamid Bennis" w:date="2016-01-26T11:08:00Z" w:initials="AB">
    <w:p w:rsidR="00206459" w:rsidRDefault="00206459">
      <w:pPr>
        <w:pStyle w:val="Commentaire"/>
      </w:pPr>
      <w:r>
        <w:rPr>
          <w:rStyle w:val="Marquedecommentaire"/>
        </w:rPr>
        <w:annotationRef/>
      </w:r>
      <w:r>
        <w:t>À clarifier</w:t>
      </w:r>
    </w:p>
  </w:comment>
  <w:comment w:id="80" w:author="Abdelhamid Bennis" w:date="2016-01-26T11:08:00Z" w:initials="AB">
    <w:p w:rsidR="00206459" w:rsidRDefault="00206459">
      <w:pPr>
        <w:pStyle w:val="Commentaire"/>
      </w:pPr>
      <w:r>
        <w:rPr>
          <w:rStyle w:val="Marquedecommentaire"/>
        </w:rPr>
        <w:annotationRef/>
      </w:r>
      <w:r>
        <w:t>À clarifier</w:t>
      </w:r>
    </w:p>
  </w:comment>
  <w:comment w:id="81" w:author="Abdelhamid Bennis" w:date="2016-01-26T11:08:00Z" w:initials="AB">
    <w:p w:rsidR="00206459" w:rsidRDefault="00206459">
      <w:pPr>
        <w:pStyle w:val="Commentaire"/>
      </w:pPr>
      <w:r>
        <w:rPr>
          <w:rStyle w:val="Marquedecommentaire"/>
        </w:rPr>
        <w:annotationRef/>
      </w:r>
      <w:r>
        <w:t>Proposition du paragraphe précédent.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BA6" w:rsidRDefault="00303BA6" w:rsidP="00952A90">
      <w:pPr>
        <w:spacing w:after="0" w:line="240" w:lineRule="auto"/>
      </w:pPr>
      <w:r>
        <w:separator/>
      </w:r>
    </w:p>
    <w:p w:rsidR="00303BA6" w:rsidRDefault="00303BA6"/>
  </w:endnote>
  <w:endnote w:type="continuationSeparator" w:id="0">
    <w:p w:rsidR="00303BA6" w:rsidRDefault="00303BA6" w:rsidP="00952A90">
      <w:pPr>
        <w:spacing w:after="0" w:line="240" w:lineRule="auto"/>
      </w:pPr>
      <w:r>
        <w:continuationSeparator/>
      </w:r>
    </w:p>
    <w:p w:rsidR="00303BA6" w:rsidRDefault="00303B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LT 45 Light">
    <w:altName w:val="Century Gothic"/>
    <w:panose1 w:val="00000000000000000000"/>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459" w:rsidRPr="00DC7C73" w:rsidRDefault="00206459" w:rsidP="00AF3F47">
    <w:pPr>
      <w:pStyle w:val="Pieddepage"/>
      <w:pBdr>
        <w:top w:val="single" w:sz="4" w:space="1" w:color="auto"/>
      </w:pBdr>
      <w:spacing w:after="120"/>
      <w:jc w:val="center"/>
      <w:rPr>
        <w:rFonts w:ascii="Arial" w:hAnsi="Arial" w:cs="Arial"/>
        <w:sz w:val="17"/>
        <w:szCs w:val="17"/>
        <w:lang w:val="en-GB"/>
      </w:rPr>
    </w:pPr>
    <w:r w:rsidRPr="00DC7C73">
      <w:rPr>
        <w:rFonts w:ascii="Arial" w:hAnsi="Arial" w:cs="Arial"/>
        <w:sz w:val="17"/>
        <w:szCs w:val="17"/>
        <w:lang w:val="en-GB"/>
      </w:rPr>
      <w:t>Confidential information, this document shall not be transmitted without the written approval of VIATTECH Q&amp;S</w:t>
    </w:r>
  </w:p>
  <w:p w:rsidR="00206459" w:rsidRPr="006F71AC" w:rsidRDefault="00206459">
    <w:pPr>
      <w:pStyle w:val="Pieddepage"/>
      <w:rPr>
        <w:rFonts w:ascii="Arial" w:hAnsi="Arial" w:cs="Arial"/>
        <w:sz w:val="20"/>
        <w:szCs w:val="20"/>
      </w:rPr>
    </w:pPr>
    <w:r w:rsidRPr="00031273">
      <w:rPr>
        <w:rFonts w:ascii="Arial" w:hAnsi="Arial" w:cs="Arial"/>
        <w:sz w:val="17"/>
        <w:szCs w:val="17"/>
      </w:rPr>
      <w:t>VIAT-PROD-ENG-DNLS-009</w:t>
    </w:r>
    <w:r w:rsidRPr="006F71AC">
      <w:rPr>
        <w:rFonts w:ascii="Arial" w:hAnsi="Arial" w:cs="Arial"/>
        <w:sz w:val="17"/>
        <w:szCs w:val="17"/>
      </w:rPr>
      <w:tab/>
      <w:t xml:space="preserve">Page </w:t>
    </w:r>
    <w:r w:rsidRPr="00DC7C73">
      <w:rPr>
        <w:rFonts w:ascii="Arial" w:hAnsi="Arial" w:cs="Arial"/>
        <w:sz w:val="17"/>
        <w:szCs w:val="17"/>
      </w:rPr>
      <w:fldChar w:fldCharType="begin"/>
    </w:r>
    <w:r w:rsidRPr="006F71AC">
      <w:rPr>
        <w:rFonts w:ascii="Arial" w:hAnsi="Arial" w:cs="Arial"/>
        <w:sz w:val="17"/>
        <w:szCs w:val="17"/>
      </w:rPr>
      <w:instrText xml:space="preserve"> PAGE </w:instrText>
    </w:r>
    <w:r w:rsidRPr="00DC7C73">
      <w:rPr>
        <w:rFonts w:ascii="Arial" w:hAnsi="Arial" w:cs="Arial"/>
        <w:sz w:val="17"/>
        <w:szCs w:val="17"/>
      </w:rPr>
      <w:fldChar w:fldCharType="separate"/>
    </w:r>
    <w:r w:rsidR="00796C5F">
      <w:rPr>
        <w:rFonts w:ascii="Arial" w:hAnsi="Arial" w:cs="Arial"/>
        <w:noProof/>
        <w:sz w:val="17"/>
        <w:szCs w:val="17"/>
      </w:rPr>
      <w:t>4</w:t>
    </w:r>
    <w:r w:rsidRPr="00DC7C73">
      <w:rPr>
        <w:rFonts w:ascii="Arial" w:hAnsi="Arial" w:cs="Arial"/>
        <w:sz w:val="17"/>
        <w:szCs w:val="17"/>
      </w:rPr>
      <w:fldChar w:fldCharType="end"/>
    </w:r>
    <w:r w:rsidRPr="006F71AC">
      <w:rPr>
        <w:rFonts w:ascii="Arial" w:hAnsi="Arial" w:cs="Arial"/>
        <w:sz w:val="17"/>
        <w:szCs w:val="17"/>
      </w:rPr>
      <w:t xml:space="preserve"> of </w:t>
    </w:r>
    <w:r w:rsidRPr="00DC7C73">
      <w:rPr>
        <w:rFonts w:ascii="Arial" w:hAnsi="Arial" w:cs="Arial"/>
        <w:sz w:val="17"/>
        <w:szCs w:val="17"/>
      </w:rPr>
      <w:fldChar w:fldCharType="begin"/>
    </w:r>
    <w:r w:rsidRPr="006F71AC">
      <w:rPr>
        <w:rFonts w:ascii="Arial" w:hAnsi="Arial" w:cs="Arial"/>
        <w:sz w:val="17"/>
        <w:szCs w:val="17"/>
      </w:rPr>
      <w:instrText xml:space="preserve"> NUMPAGES </w:instrText>
    </w:r>
    <w:r w:rsidRPr="00DC7C73">
      <w:rPr>
        <w:rFonts w:ascii="Arial" w:hAnsi="Arial" w:cs="Arial"/>
        <w:sz w:val="17"/>
        <w:szCs w:val="17"/>
      </w:rPr>
      <w:fldChar w:fldCharType="separate"/>
    </w:r>
    <w:r w:rsidR="00796C5F">
      <w:rPr>
        <w:rFonts w:ascii="Arial" w:hAnsi="Arial" w:cs="Arial"/>
        <w:noProof/>
        <w:sz w:val="17"/>
        <w:szCs w:val="17"/>
      </w:rPr>
      <w:t>21</w:t>
    </w:r>
    <w:r w:rsidRPr="00DC7C73">
      <w:rPr>
        <w:rFonts w:ascii="Arial" w:hAnsi="Arial" w:cs="Arial"/>
        <w:sz w:val="17"/>
        <w:szCs w:val="17"/>
      </w:rPr>
      <w:fldChar w:fldCharType="end"/>
    </w:r>
    <w:r w:rsidRPr="006F71AC">
      <w:rPr>
        <w:rFonts w:ascii="Arial" w:hAnsi="Arial" w:cs="Arial"/>
        <w:sz w:val="17"/>
        <w:szCs w:val="17"/>
      </w:rPr>
      <w:tab/>
      <w:t>0</w:t>
    </w:r>
    <w:r>
      <w:rPr>
        <w:rFonts w:ascii="Arial" w:hAnsi="Arial" w:cs="Arial"/>
        <w:sz w:val="17"/>
        <w:szCs w:val="17"/>
      </w:rPr>
      <w:t>5</w:t>
    </w:r>
    <w:r w:rsidRPr="006F71AC">
      <w:rPr>
        <w:rFonts w:ascii="Arial" w:hAnsi="Arial" w:cs="Arial"/>
        <w:sz w:val="17"/>
        <w:szCs w:val="17"/>
      </w:rPr>
      <w:t>/0</w:t>
    </w:r>
    <w:r>
      <w:rPr>
        <w:rFonts w:ascii="Arial" w:hAnsi="Arial" w:cs="Arial"/>
        <w:sz w:val="17"/>
        <w:szCs w:val="17"/>
      </w:rPr>
      <w:t>2</w:t>
    </w:r>
    <w:r w:rsidRPr="006F71AC">
      <w:rPr>
        <w:rFonts w:ascii="Arial" w:hAnsi="Arial" w:cs="Arial"/>
        <w:sz w:val="17"/>
        <w:szCs w:val="17"/>
      </w:rPr>
      <w:t>/201</w:t>
    </w:r>
    <w:r>
      <w:rPr>
        <w:rFonts w:ascii="Arial" w:hAnsi="Arial" w:cs="Arial"/>
        <w:sz w:val="17"/>
        <w:szCs w:val="17"/>
      </w:rPr>
      <w:t>6</w:t>
    </w:r>
    <w:r w:rsidRPr="006F71AC">
      <w:rPr>
        <w:rFonts w:ascii="Arial" w:hAnsi="Arial" w:cs="Arial"/>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459" w:rsidRPr="00A12D6C" w:rsidRDefault="00206459" w:rsidP="003A3FF9">
    <w:pPr>
      <w:pStyle w:val="Pieddepage"/>
      <w:pBdr>
        <w:top w:val="single" w:sz="4" w:space="0" w:color="auto"/>
      </w:pBdr>
      <w:spacing w:after="120"/>
      <w:jc w:val="center"/>
      <w:rPr>
        <w:rFonts w:ascii="Arial" w:hAnsi="Arial" w:cs="Arial"/>
        <w:sz w:val="17"/>
        <w:szCs w:val="17"/>
        <w:lang w:val="en-US"/>
      </w:rPr>
    </w:pPr>
    <w:r w:rsidRPr="00A12D6C">
      <w:rPr>
        <w:rFonts w:ascii="Arial" w:hAnsi="Arial" w:cs="Arial"/>
        <w:sz w:val="17"/>
        <w:szCs w:val="17"/>
        <w:lang w:val="en-US"/>
      </w:rPr>
      <w:t>Confidential information, this document shall not be transmitted to a third party without the approval of VIATTECH Q&amp;S</w:t>
    </w:r>
  </w:p>
  <w:p w:rsidR="00206459" w:rsidRPr="00A12D6C" w:rsidRDefault="00206459">
    <w:pPr>
      <w:pStyle w:val="Pieddepage"/>
      <w:rPr>
        <w:rFonts w:ascii="Arial" w:hAnsi="Arial" w:cs="Arial"/>
        <w:sz w:val="17"/>
        <w:szCs w:val="17"/>
        <w:lang w:val="en-US"/>
      </w:rPr>
    </w:pPr>
    <w:r w:rsidRPr="00B26336">
      <w:rPr>
        <w:rStyle w:val="lev"/>
        <w:rFonts w:ascii="Arial" w:hAnsi="Arial" w:cs="Arial"/>
        <w:b w:val="0"/>
        <w:color w:val="000000"/>
        <w:sz w:val="17"/>
        <w:szCs w:val="17"/>
        <w:shd w:val="clear" w:color="auto" w:fill="FFFFFF"/>
      </w:rPr>
      <w:t>VIAT-PROD-ENG-DNLS-009</w:t>
    </w:r>
    <w:r w:rsidRPr="00A12D6C">
      <w:rPr>
        <w:rFonts w:ascii="Arial" w:hAnsi="Arial" w:cs="Arial"/>
        <w:sz w:val="17"/>
        <w:szCs w:val="17"/>
        <w:lang w:val="en-US"/>
      </w:rPr>
      <w:tab/>
      <w:t xml:space="preserve">Page </w:t>
    </w:r>
    <w:r w:rsidRPr="00B26336">
      <w:rPr>
        <w:rFonts w:ascii="Arial" w:hAnsi="Arial" w:cs="Arial"/>
        <w:sz w:val="17"/>
        <w:szCs w:val="17"/>
      </w:rPr>
      <w:fldChar w:fldCharType="begin"/>
    </w:r>
    <w:r w:rsidRPr="00A12D6C">
      <w:rPr>
        <w:rFonts w:ascii="Arial" w:hAnsi="Arial" w:cs="Arial"/>
        <w:sz w:val="17"/>
        <w:szCs w:val="17"/>
        <w:lang w:val="en-US"/>
      </w:rPr>
      <w:instrText xml:space="preserve"> PAGE </w:instrText>
    </w:r>
    <w:r w:rsidRPr="00B26336">
      <w:rPr>
        <w:rFonts w:ascii="Arial" w:hAnsi="Arial" w:cs="Arial"/>
        <w:sz w:val="17"/>
        <w:szCs w:val="17"/>
      </w:rPr>
      <w:fldChar w:fldCharType="separate"/>
    </w:r>
    <w:r w:rsidR="00796C5F">
      <w:rPr>
        <w:rFonts w:ascii="Arial" w:hAnsi="Arial" w:cs="Arial"/>
        <w:noProof/>
        <w:sz w:val="17"/>
        <w:szCs w:val="17"/>
        <w:lang w:val="en-US"/>
      </w:rPr>
      <w:t>2</w:t>
    </w:r>
    <w:r w:rsidRPr="00B26336">
      <w:rPr>
        <w:rFonts w:ascii="Arial" w:hAnsi="Arial" w:cs="Arial"/>
        <w:sz w:val="17"/>
        <w:szCs w:val="17"/>
      </w:rPr>
      <w:fldChar w:fldCharType="end"/>
    </w:r>
    <w:r w:rsidRPr="00A12D6C">
      <w:rPr>
        <w:rFonts w:ascii="Arial" w:hAnsi="Arial" w:cs="Arial"/>
        <w:sz w:val="17"/>
        <w:szCs w:val="17"/>
        <w:lang w:val="en-US"/>
      </w:rPr>
      <w:t xml:space="preserve"> of </w:t>
    </w:r>
    <w:r w:rsidRPr="00B26336">
      <w:rPr>
        <w:rFonts w:ascii="Arial" w:hAnsi="Arial" w:cs="Arial"/>
        <w:sz w:val="17"/>
        <w:szCs w:val="17"/>
      </w:rPr>
      <w:fldChar w:fldCharType="begin"/>
    </w:r>
    <w:r w:rsidRPr="00A12D6C">
      <w:rPr>
        <w:rFonts w:ascii="Arial" w:hAnsi="Arial" w:cs="Arial"/>
        <w:sz w:val="17"/>
        <w:szCs w:val="17"/>
        <w:lang w:val="en-US"/>
      </w:rPr>
      <w:instrText xml:space="preserve"> NUMPAGES </w:instrText>
    </w:r>
    <w:r w:rsidRPr="00B26336">
      <w:rPr>
        <w:rFonts w:ascii="Arial" w:hAnsi="Arial" w:cs="Arial"/>
        <w:sz w:val="17"/>
        <w:szCs w:val="17"/>
      </w:rPr>
      <w:fldChar w:fldCharType="separate"/>
    </w:r>
    <w:r w:rsidR="00796C5F">
      <w:rPr>
        <w:rFonts w:ascii="Arial" w:hAnsi="Arial" w:cs="Arial"/>
        <w:noProof/>
        <w:sz w:val="17"/>
        <w:szCs w:val="17"/>
        <w:lang w:val="en-US"/>
      </w:rPr>
      <w:t>21</w:t>
    </w:r>
    <w:r w:rsidRPr="00B26336">
      <w:rPr>
        <w:rFonts w:ascii="Arial" w:hAnsi="Arial" w:cs="Arial"/>
        <w:sz w:val="17"/>
        <w:szCs w:val="17"/>
      </w:rPr>
      <w:fldChar w:fldCharType="end"/>
    </w:r>
    <w:r w:rsidRPr="00A12D6C">
      <w:rPr>
        <w:rFonts w:ascii="Arial" w:hAnsi="Arial" w:cs="Arial"/>
        <w:sz w:val="17"/>
        <w:szCs w:val="17"/>
        <w:lang w:val="en-US"/>
      </w:rPr>
      <w:tab/>
      <w:t>05/02/2016</w:t>
    </w:r>
    <w:r w:rsidRPr="00A12D6C">
      <w:rPr>
        <w:rFonts w:ascii="Arial" w:hAnsi="Arial" w:cs="Arial"/>
        <w:sz w:val="17"/>
        <w:szCs w:val="17"/>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BA6" w:rsidRDefault="00303BA6" w:rsidP="00952A90">
      <w:pPr>
        <w:spacing w:after="0" w:line="240" w:lineRule="auto"/>
      </w:pPr>
      <w:r>
        <w:separator/>
      </w:r>
    </w:p>
    <w:p w:rsidR="00303BA6" w:rsidRDefault="00303BA6"/>
  </w:footnote>
  <w:footnote w:type="continuationSeparator" w:id="0">
    <w:p w:rsidR="00303BA6" w:rsidRDefault="00303BA6" w:rsidP="00952A90">
      <w:pPr>
        <w:spacing w:after="0" w:line="240" w:lineRule="auto"/>
      </w:pPr>
      <w:r>
        <w:continuationSeparator/>
      </w:r>
    </w:p>
    <w:p w:rsidR="00303BA6" w:rsidRDefault="00303B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459" w:rsidRPr="006E079D" w:rsidRDefault="00206459" w:rsidP="003B31BC">
    <w:pPr>
      <w:pStyle w:val="En-tte"/>
      <w:pBdr>
        <w:bottom w:val="single" w:sz="4" w:space="1" w:color="auto"/>
      </w:pBdr>
      <w:tabs>
        <w:tab w:val="clear" w:pos="8640"/>
        <w:tab w:val="right" w:pos="9072"/>
      </w:tabs>
      <w:rPr>
        <w:b/>
        <w:bCs/>
        <w:sz w:val="16"/>
        <w:szCs w:val="16"/>
        <w:lang w:val="en-US"/>
      </w:rPr>
    </w:pPr>
    <w:r w:rsidRPr="00375B76">
      <w:rPr>
        <w:rFonts w:ascii="Arial" w:hAnsi="Arial" w:cs="Arial"/>
        <w:sz w:val="18"/>
        <w:szCs w:val="18"/>
        <w:lang w:val="en-US"/>
      </w:rPr>
      <w:t xml:space="preserve">Independent Assessment </w:t>
    </w:r>
    <w:r>
      <w:rPr>
        <w:rFonts w:ascii="Arial" w:hAnsi="Arial" w:cs="Arial"/>
        <w:sz w:val="18"/>
        <w:szCs w:val="18"/>
        <w:lang w:val="en-US"/>
      </w:rPr>
      <w:t xml:space="preserve">Management </w:t>
    </w:r>
    <w:r w:rsidRPr="00375B76">
      <w:rPr>
        <w:rFonts w:ascii="Arial" w:hAnsi="Arial" w:cs="Arial"/>
        <w:sz w:val="18"/>
        <w:szCs w:val="18"/>
        <w:lang w:val="en-US"/>
      </w:rPr>
      <w:t>Tool (IA</w:t>
    </w:r>
    <w:r>
      <w:rPr>
        <w:rFonts w:ascii="Arial" w:hAnsi="Arial" w:cs="Arial"/>
        <w:sz w:val="18"/>
        <w:szCs w:val="18"/>
        <w:lang w:val="en-US"/>
      </w:rPr>
      <w:t>M</w:t>
    </w:r>
    <w:r w:rsidRPr="00375B76">
      <w:rPr>
        <w:rFonts w:ascii="Arial" w:hAnsi="Arial" w:cs="Arial"/>
        <w:sz w:val="18"/>
        <w:szCs w:val="18"/>
        <w:lang w:val="en-US"/>
      </w:rPr>
      <w:t>T)</w:t>
    </w:r>
    <w:r>
      <w:rPr>
        <w:rFonts w:ascii="Arial" w:hAnsi="Arial" w:cs="Arial"/>
        <w:sz w:val="18"/>
        <w:szCs w:val="18"/>
        <w:lang w:val="en-US"/>
      </w:rPr>
      <w:tab/>
    </w:r>
    <w:r w:rsidRPr="006E079D">
      <w:rPr>
        <w:sz w:val="16"/>
        <w:szCs w:val="16"/>
        <w:lang w:val="en-US"/>
      </w:rPr>
      <w:tab/>
    </w:r>
    <w:r>
      <w:rPr>
        <w:noProof/>
        <w:color w:val="1F497D"/>
        <w:lang w:val="en-US"/>
      </w:rPr>
      <w:drawing>
        <wp:inline distT="0" distB="0" distL="0" distR="0" wp14:anchorId="32D3091A" wp14:editId="6510EC4E">
          <wp:extent cx="1781175" cy="333375"/>
          <wp:effectExtent l="19050" t="0" r="9525" b="0"/>
          <wp:docPr id="29" name="Picture 29" descr="cid:image005.jpg@01CBD364.ABFFF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5.jpg@01CBD364.ABFFF5E0"/>
                  <pic:cNvPicPr>
                    <a:picLocks noChangeAspect="1" noChangeArrowheads="1"/>
                  </pic:cNvPicPr>
                </pic:nvPicPr>
                <pic:blipFill>
                  <a:blip r:embed="rId1" r:link="rId2"/>
                  <a:srcRect/>
                  <a:stretch>
                    <a:fillRect/>
                  </a:stretch>
                </pic:blipFill>
                <pic:spPr bwMode="auto">
                  <a:xfrm>
                    <a:off x="0" y="0"/>
                    <a:ext cx="1781175" cy="333375"/>
                  </a:xfrm>
                  <a:prstGeom prst="rect">
                    <a:avLst/>
                  </a:prstGeom>
                  <a:noFill/>
                  <a:ln w="9525">
                    <a:noFill/>
                    <a:miter lim="800000"/>
                    <a:headEnd/>
                    <a:tailEnd/>
                  </a:ln>
                </pic:spPr>
              </pic:pic>
            </a:graphicData>
          </a:graphic>
        </wp:inline>
      </w:drawing>
    </w:r>
    <w:r w:rsidRPr="006E079D">
      <w:rPr>
        <w:sz w:val="16"/>
        <w:szCs w:val="16"/>
        <w:lang w:val="en-US"/>
      </w:rPr>
      <w:t xml:space="preserve">             </w:t>
    </w:r>
    <w:r w:rsidRPr="006E079D">
      <w:rPr>
        <w:noProof/>
        <w:color w:val="000000"/>
        <w:lang w:val="en-US" w:eastAsia="fr-BE"/>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459" w:rsidRPr="00810FB0" w:rsidRDefault="00206459" w:rsidP="001E0B61">
    <w:pPr>
      <w:pStyle w:val="En-tte"/>
      <w:pBdr>
        <w:bottom w:val="single" w:sz="4" w:space="1" w:color="auto"/>
      </w:pBdr>
      <w:tabs>
        <w:tab w:val="clear" w:pos="8640"/>
        <w:tab w:val="right" w:pos="9072"/>
      </w:tabs>
      <w:rPr>
        <w:b/>
        <w:bCs/>
        <w:sz w:val="16"/>
        <w:szCs w:val="16"/>
        <w:lang w:val="en-US"/>
      </w:rPr>
    </w:pPr>
    <w:r>
      <w:rPr>
        <w:rFonts w:ascii="Arial" w:hAnsi="Arial" w:cs="Arial"/>
        <w:sz w:val="18"/>
        <w:szCs w:val="18"/>
        <w:lang w:val="en-US"/>
      </w:rPr>
      <w:t>Independent Assessment Management Tool (IAMT)</w:t>
    </w:r>
    <w:r w:rsidRPr="00810FB0">
      <w:rPr>
        <w:rFonts w:ascii="Comic Sans MS" w:hAnsi="Comic Sans MS" w:cs="Comic Sans MS"/>
        <w:sz w:val="16"/>
        <w:szCs w:val="16"/>
        <w:lang w:val="en-US"/>
      </w:rPr>
      <w:tab/>
    </w:r>
    <w:r w:rsidRPr="00810FB0">
      <w:rPr>
        <w:rFonts w:ascii="Comic Sans MS" w:hAnsi="Comic Sans MS" w:cs="Comic Sans MS"/>
        <w:sz w:val="16"/>
        <w:szCs w:val="16"/>
        <w:lang w:val="en-US"/>
      </w:rPr>
      <w:tab/>
    </w:r>
    <w:r>
      <w:rPr>
        <w:noProof/>
        <w:color w:val="1F497D"/>
        <w:lang w:val="en-US"/>
      </w:rPr>
      <w:drawing>
        <wp:inline distT="0" distB="0" distL="0" distR="0" wp14:anchorId="600CE699" wp14:editId="69F771D1">
          <wp:extent cx="1781175" cy="333375"/>
          <wp:effectExtent l="19050" t="0" r="9525" b="0"/>
          <wp:docPr id="1" name="Picture 1" descr="cid:image005.jpg@01CBD364.ABFFF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CBD364.ABFFF5E0"/>
                  <pic:cNvPicPr>
                    <a:picLocks noChangeAspect="1" noChangeArrowheads="1"/>
                  </pic:cNvPicPr>
                </pic:nvPicPr>
                <pic:blipFill>
                  <a:blip r:embed="rId1" r:link="rId2"/>
                  <a:srcRect/>
                  <a:stretch>
                    <a:fillRect/>
                  </a:stretch>
                </pic:blipFill>
                <pic:spPr bwMode="auto">
                  <a:xfrm>
                    <a:off x="0" y="0"/>
                    <a:ext cx="1781175" cy="3333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35pt;height:9.35pt" o:bullet="t">
        <v:imagedata r:id="rId1" o:title="BD14515_"/>
      </v:shape>
    </w:pict>
  </w:numPicBullet>
  <w:abstractNum w:abstractNumId="0">
    <w:nsid w:val="FFFFFF83"/>
    <w:multiLevelType w:val="singleLevel"/>
    <w:tmpl w:val="04520E96"/>
    <w:lvl w:ilvl="0">
      <w:start w:val="1"/>
      <w:numFmt w:val="bullet"/>
      <w:pStyle w:val="Listepuces2"/>
      <w:lvlText w:val=""/>
      <w:lvlJc w:val="left"/>
      <w:pPr>
        <w:tabs>
          <w:tab w:val="num" w:pos="643"/>
        </w:tabs>
        <w:ind w:left="643" w:hanging="360"/>
      </w:pPr>
      <w:rPr>
        <w:rFonts w:ascii="Symbol" w:hAnsi="Symbol" w:hint="default"/>
      </w:rPr>
    </w:lvl>
  </w:abstractNum>
  <w:abstractNum w:abstractNumId="1">
    <w:nsid w:val="FFFFFFFB"/>
    <w:multiLevelType w:val="multilevel"/>
    <w:tmpl w:val="10CE069E"/>
    <w:lvl w:ilvl="0">
      <w:start w:val="1"/>
      <w:numFmt w:val="decimal"/>
      <w:lvlText w:val="%1."/>
      <w:lvlJc w:val="left"/>
      <w:pPr>
        <w:tabs>
          <w:tab w:val="num" w:pos="1212"/>
        </w:tabs>
      </w:pPr>
      <w:rPr>
        <w:rFonts w:cs="Times New Roman"/>
      </w:rPr>
    </w:lvl>
    <w:lvl w:ilvl="1">
      <w:start w:val="1"/>
      <w:numFmt w:val="decimal"/>
      <w:pStyle w:val="Titre2"/>
      <w:lvlText w:val="%1.%2"/>
      <w:lvlJc w:val="left"/>
      <w:pPr>
        <w:tabs>
          <w:tab w:val="num" w:pos="142"/>
        </w:tabs>
        <w:ind w:left="142"/>
      </w:pPr>
      <w:rPr>
        <w:rFonts w:cs="Times New Roman"/>
      </w:rPr>
    </w:lvl>
    <w:lvl w:ilvl="2">
      <w:start w:val="1"/>
      <w:numFmt w:val="decimal"/>
      <w:pStyle w:val="Titre3"/>
      <w:lvlText w:val="%1.%2.%3"/>
      <w:lvlJc w:val="left"/>
      <w:pPr>
        <w:tabs>
          <w:tab w:val="num" w:pos="852"/>
        </w:tabs>
      </w:pPr>
      <w:rPr>
        <w:rFonts w:cs="Times New Roman"/>
      </w:rPr>
    </w:lvl>
    <w:lvl w:ilvl="3">
      <w:start w:val="1"/>
      <w:numFmt w:val="decimal"/>
      <w:pStyle w:val="Titre4"/>
      <w:lvlText w:val="%1.%2.%3.%4"/>
      <w:lvlJc w:val="left"/>
      <w:pPr>
        <w:tabs>
          <w:tab w:val="num" w:pos="852"/>
        </w:tabs>
      </w:pPr>
      <w:rPr>
        <w:rFonts w:cs="Times New Roman"/>
        <w:sz w:val="22"/>
        <w:szCs w:val="22"/>
      </w:rPr>
    </w:lvl>
    <w:lvl w:ilvl="4">
      <w:start w:val="1"/>
      <w:numFmt w:val="decimal"/>
      <w:pStyle w:val="Titre5"/>
      <w:lvlText w:val="%1.%2.%3.%4.%5"/>
      <w:lvlJc w:val="left"/>
      <w:pPr>
        <w:tabs>
          <w:tab w:val="num" w:pos="2232"/>
        </w:tabs>
      </w:pPr>
      <w:rPr>
        <w:rFonts w:cs="Times New Roman"/>
        <w:sz w:val="18"/>
        <w:szCs w:val="18"/>
      </w:rPr>
    </w:lvl>
    <w:lvl w:ilvl="5">
      <w:start w:val="1"/>
      <w:numFmt w:val="upperLetter"/>
      <w:lvlText w:val="APPENDIX %6"/>
      <w:lvlJc w:val="left"/>
      <w:pPr>
        <w:tabs>
          <w:tab w:val="num" w:pos="3012"/>
        </w:tabs>
      </w:pPr>
      <w:rPr>
        <w:rFonts w:cs="Times New Roman"/>
      </w:rPr>
    </w:lvl>
    <w:lvl w:ilvl="6">
      <w:start w:val="1"/>
      <w:numFmt w:val="decimal"/>
      <w:lvlText w:val="Appendix %6.%7"/>
      <w:lvlJc w:val="left"/>
      <w:pPr>
        <w:tabs>
          <w:tab w:val="num" w:pos="3012"/>
        </w:tabs>
      </w:pPr>
      <w:rPr>
        <w:rFonts w:cs="Times New Roman"/>
      </w:rPr>
    </w:lvl>
    <w:lvl w:ilvl="7">
      <w:start w:val="1"/>
      <w:numFmt w:val="decimal"/>
      <w:lvlText w:val="Appendix %6.%7.%8"/>
      <w:lvlJc w:val="left"/>
      <w:pPr>
        <w:tabs>
          <w:tab w:val="num" w:pos="3372"/>
        </w:tabs>
      </w:pPr>
      <w:rPr>
        <w:rFonts w:cs="Times New Roman"/>
      </w:rPr>
    </w:lvl>
    <w:lvl w:ilvl="8">
      <w:start w:val="1"/>
      <w:numFmt w:val="decimal"/>
      <w:lvlText w:val="Appendix %6.%7.%8.%9"/>
      <w:lvlJc w:val="left"/>
      <w:pPr>
        <w:tabs>
          <w:tab w:val="num" w:pos="3732"/>
        </w:tabs>
      </w:pPr>
      <w:rPr>
        <w:rFonts w:cs="Times New Roman"/>
      </w:rPr>
    </w:lvl>
  </w:abstractNum>
  <w:abstractNum w:abstractNumId="2">
    <w:nsid w:val="011655ED"/>
    <w:multiLevelType w:val="hybridMultilevel"/>
    <w:tmpl w:val="78385D4C"/>
    <w:lvl w:ilvl="0" w:tplc="04090017">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12D5236"/>
    <w:multiLevelType w:val="hybridMultilevel"/>
    <w:tmpl w:val="6AE0AF88"/>
    <w:lvl w:ilvl="0" w:tplc="A0F2E864">
      <w:start w:val="1"/>
      <w:numFmt w:val="decimal"/>
      <w:pStyle w:val="Listenumerot"/>
      <w:lvlText w:val="%1."/>
      <w:lvlJc w:val="left"/>
      <w:pPr>
        <w:ind w:left="1230" w:hanging="360"/>
      </w:p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4">
    <w:nsid w:val="02036F00"/>
    <w:multiLevelType w:val="hybridMultilevel"/>
    <w:tmpl w:val="697051B0"/>
    <w:lvl w:ilvl="0" w:tplc="90B87492">
      <w:start w:val="15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B3BB8"/>
    <w:multiLevelType w:val="hybridMultilevel"/>
    <w:tmpl w:val="7F86B8FA"/>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
    <w:nsid w:val="04EA2A51"/>
    <w:multiLevelType w:val="hybridMultilevel"/>
    <w:tmpl w:val="484CF50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nsid w:val="08583FF3"/>
    <w:multiLevelType w:val="hybridMultilevel"/>
    <w:tmpl w:val="0CDE20B0"/>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0AB57B0C"/>
    <w:multiLevelType w:val="hybridMultilevel"/>
    <w:tmpl w:val="92EA9AB2"/>
    <w:lvl w:ilvl="0" w:tplc="04090003">
      <w:start w:val="1"/>
      <w:numFmt w:val="bullet"/>
      <w:pStyle w:val="Listepuces"/>
      <w:lvlText w:val=""/>
      <w:lvlJc w:val="left"/>
      <w:pPr>
        <w:ind w:left="1230" w:hanging="360"/>
      </w:pPr>
      <w:rPr>
        <w:rFonts w:ascii="Wingdings" w:hAnsi="Wingdings" w:cs="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cs="Wingdings" w:hint="default"/>
      </w:rPr>
    </w:lvl>
    <w:lvl w:ilvl="3" w:tplc="04090001" w:tentative="1">
      <w:start w:val="1"/>
      <w:numFmt w:val="bullet"/>
      <w:lvlText w:val=""/>
      <w:lvlJc w:val="left"/>
      <w:pPr>
        <w:ind w:left="3390" w:hanging="360"/>
      </w:pPr>
      <w:rPr>
        <w:rFonts w:ascii="Symbol" w:hAnsi="Symbol" w:cs="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cs="Wingdings" w:hint="default"/>
      </w:rPr>
    </w:lvl>
    <w:lvl w:ilvl="6" w:tplc="04090001" w:tentative="1">
      <w:start w:val="1"/>
      <w:numFmt w:val="bullet"/>
      <w:lvlText w:val=""/>
      <w:lvlJc w:val="left"/>
      <w:pPr>
        <w:ind w:left="5550" w:hanging="360"/>
      </w:pPr>
      <w:rPr>
        <w:rFonts w:ascii="Symbol" w:hAnsi="Symbol" w:cs="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cs="Wingdings" w:hint="default"/>
      </w:rPr>
    </w:lvl>
  </w:abstractNum>
  <w:abstractNum w:abstractNumId="9">
    <w:nsid w:val="283A6D87"/>
    <w:multiLevelType w:val="hybridMultilevel"/>
    <w:tmpl w:val="770A4F1E"/>
    <w:lvl w:ilvl="0" w:tplc="8E76AAC6">
      <w:start w:val="1"/>
      <w:numFmt w:val="bullet"/>
      <w:pStyle w:val="Paragraphedeliste"/>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167D85"/>
    <w:multiLevelType w:val="hybridMultilevel"/>
    <w:tmpl w:val="3B6AD5C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nsid w:val="2C8A6533"/>
    <w:multiLevelType w:val="hybridMultilevel"/>
    <w:tmpl w:val="35706C9C"/>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nsid w:val="2CD21E3F"/>
    <w:multiLevelType w:val="hybridMultilevel"/>
    <w:tmpl w:val="40902A1C"/>
    <w:lvl w:ilvl="0" w:tplc="04090001">
      <w:start w:val="1"/>
      <w:numFmt w:val="bullet"/>
      <w:lvlText w:val=""/>
      <w:lvlJc w:val="left"/>
      <w:pPr>
        <w:ind w:left="1854" w:hanging="360"/>
      </w:pPr>
      <w:rPr>
        <w:rFonts w:ascii="Symbol" w:hAnsi="Symbol" w:hint="default"/>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39F23829"/>
    <w:multiLevelType w:val="hybridMultilevel"/>
    <w:tmpl w:val="913A0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D5305D"/>
    <w:multiLevelType w:val="hybridMultilevel"/>
    <w:tmpl w:val="59CE9476"/>
    <w:lvl w:ilvl="0" w:tplc="04090001">
      <w:start w:val="1"/>
      <w:numFmt w:val="bullet"/>
      <w:lvlText w:val=""/>
      <w:lvlJc w:val="left"/>
      <w:pPr>
        <w:ind w:left="1590" w:hanging="360"/>
      </w:pPr>
      <w:rPr>
        <w:rFonts w:ascii="Symbol" w:hAnsi="Symbol"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5">
    <w:nsid w:val="40CB679B"/>
    <w:multiLevelType w:val="hybridMultilevel"/>
    <w:tmpl w:val="FED008D6"/>
    <w:lvl w:ilvl="0" w:tplc="04090009">
      <w:start w:val="1"/>
      <w:numFmt w:val="bullet"/>
      <w:lvlText w:val=""/>
      <w:lvlJc w:val="left"/>
      <w:pPr>
        <w:ind w:left="1834" w:hanging="360"/>
      </w:pPr>
      <w:rPr>
        <w:rFonts w:ascii="Wingdings" w:hAnsi="Wingdings" w:hint="default"/>
      </w:rPr>
    </w:lvl>
    <w:lvl w:ilvl="1" w:tplc="04090003">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cs="Wingdings" w:hint="default"/>
      </w:rPr>
    </w:lvl>
    <w:lvl w:ilvl="3" w:tplc="04090001" w:tentative="1">
      <w:start w:val="1"/>
      <w:numFmt w:val="bullet"/>
      <w:lvlText w:val=""/>
      <w:lvlJc w:val="left"/>
      <w:pPr>
        <w:ind w:left="3994" w:hanging="360"/>
      </w:pPr>
      <w:rPr>
        <w:rFonts w:ascii="Symbol" w:hAnsi="Symbol" w:cs="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cs="Wingdings" w:hint="default"/>
      </w:rPr>
    </w:lvl>
    <w:lvl w:ilvl="6" w:tplc="04090001" w:tentative="1">
      <w:start w:val="1"/>
      <w:numFmt w:val="bullet"/>
      <w:lvlText w:val=""/>
      <w:lvlJc w:val="left"/>
      <w:pPr>
        <w:ind w:left="6154" w:hanging="360"/>
      </w:pPr>
      <w:rPr>
        <w:rFonts w:ascii="Symbol" w:hAnsi="Symbol" w:cs="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cs="Wingdings" w:hint="default"/>
      </w:rPr>
    </w:lvl>
  </w:abstractNum>
  <w:abstractNum w:abstractNumId="16">
    <w:nsid w:val="46E45B6E"/>
    <w:multiLevelType w:val="hybridMultilevel"/>
    <w:tmpl w:val="BFF0076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nsid w:val="47CD36B5"/>
    <w:multiLevelType w:val="hybridMultilevel"/>
    <w:tmpl w:val="DAE049D6"/>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8">
    <w:nsid w:val="59CA747C"/>
    <w:multiLevelType w:val="hybridMultilevel"/>
    <w:tmpl w:val="F95AADC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603B028B"/>
    <w:multiLevelType w:val="hybridMultilevel"/>
    <w:tmpl w:val="6C127B5E"/>
    <w:lvl w:ilvl="0" w:tplc="30B2AA98">
      <w:start w:val="1"/>
      <w:numFmt w:val="decimal"/>
      <w:pStyle w:val="Default"/>
      <w:lvlText w:val="%1."/>
      <w:lvlJc w:val="left"/>
      <w:pPr>
        <w:ind w:left="720" w:hanging="360"/>
      </w:pPr>
      <w:rPr>
        <w:rFonts w:cs="Times New Roman"/>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0">
    <w:nsid w:val="6A3664C8"/>
    <w:multiLevelType w:val="hybridMultilevel"/>
    <w:tmpl w:val="3924820E"/>
    <w:lvl w:ilvl="0" w:tplc="04090001">
      <w:start w:val="1"/>
      <w:numFmt w:val="bullet"/>
      <w:lvlText w:val=""/>
      <w:lvlJc w:val="left"/>
      <w:pPr>
        <w:ind w:left="1854" w:hanging="360"/>
      </w:pPr>
      <w:rPr>
        <w:rFonts w:ascii="Symbol" w:hAnsi="Symbol" w:hint="default"/>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1">
    <w:nsid w:val="6B754514"/>
    <w:multiLevelType w:val="hybridMultilevel"/>
    <w:tmpl w:val="B1BAB81A"/>
    <w:lvl w:ilvl="0" w:tplc="04090009">
      <w:start w:val="1"/>
      <w:numFmt w:val="bullet"/>
      <w:lvlText w:val=""/>
      <w:lvlJc w:val="left"/>
      <w:pPr>
        <w:ind w:left="1834" w:hanging="360"/>
      </w:pPr>
      <w:rPr>
        <w:rFonts w:ascii="Wingdings" w:hAnsi="Wingdings" w:hint="default"/>
      </w:rPr>
    </w:lvl>
    <w:lvl w:ilvl="1" w:tplc="04090003">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cs="Wingdings" w:hint="default"/>
      </w:rPr>
    </w:lvl>
    <w:lvl w:ilvl="3" w:tplc="04090001" w:tentative="1">
      <w:start w:val="1"/>
      <w:numFmt w:val="bullet"/>
      <w:lvlText w:val=""/>
      <w:lvlJc w:val="left"/>
      <w:pPr>
        <w:ind w:left="3994" w:hanging="360"/>
      </w:pPr>
      <w:rPr>
        <w:rFonts w:ascii="Symbol" w:hAnsi="Symbol" w:cs="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cs="Wingdings" w:hint="default"/>
      </w:rPr>
    </w:lvl>
    <w:lvl w:ilvl="6" w:tplc="04090001" w:tentative="1">
      <w:start w:val="1"/>
      <w:numFmt w:val="bullet"/>
      <w:lvlText w:val=""/>
      <w:lvlJc w:val="left"/>
      <w:pPr>
        <w:ind w:left="6154" w:hanging="360"/>
      </w:pPr>
      <w:rPr>
        <w:rFonts w:ascii="Symbol" w:hAnsi="Symbol" w:cs="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cs="Wingdings" w:hint="default"/>
      </w:rPr>
    </w:lvl>
  </w:abstractNum>
  <w:abstractNum w:abstractNumId="22">
    <w:nsid w:val="6C8614EA"/>
    <w:multiLevelType w:val="hybridMultilevel"/>
    <w:tmpl w:val="213EABF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nsid w:val="6F3109D1"/>
    <w:multiLevelType w:val="hybridMultilevel"/>
    <w:tmpl w:val="AD34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880A89"/>
    <w:multiLevelType w:val="hybridMultilevel"/>
    <w:tmpl w:val="60F8A8E6"/>
    <w:lvl w:ilvl="0" w:tplc="04090005">
      <w:start w:val="1"/>
      <w:numFmt w:val="decimal"/>
      <w:lvlText w:val="[%1]"/>
      <w:lvlJc w:val="left"/>
      <w:pPr>
        <w:tabs>
          <w:tab w:val="num" w:pos="425"/>
        </w:tabs>
        <w:ind w:left="425" w:hanging="425"/>
      </w:pPr>
      <w:rPr>
        <w:rFonts w:cs="Times New Roman" w:hint="default"/>
      </w:rPr>
    </w:lvl>
    <w:lvl w:ilvl="1" w:tplc="04090003">
      <w:start w:val="1"/>
      <w:numFmt w:val="lowerLetter"/>
      <w:lvlText w:val="%2)"/>
      <w:lvlJc w:val="left"/>
      <w:pPr>
        <w:tabs>
          <w:tab w:val="num" w:pos="1440"/>
        </w:tabs>
        <w:ind w:left="1440" w:hanging="360"/>
      </w:pPr>
      <w:rPr>
        <w:rFonts w:cs="Times New Roman" w:hint="default"/>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5">
    <w:nsid w:val="7D364E54"/>
    <w:multiLevelType w:val="hybridMultilevel"/>
    <w:tmpl w:val="4BEAB14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1"/>
  </w:num>
  <w:num w:numId="2">
    <w:abstractNumId w:val="19"/>
  </w:num>
  <w:num w:numId="3">
    <w:abstractNumId w:val="0"/>
  </w:num>
  <w:num w:numId="4">
    <w:abstractNumId w:val="24"/>
  </w:num>
  <w:num w:numId="5">
    <w:abstractNumId w:val="8"/>
  </w:num>
  <w:num w:numId="6">
    <w:abstractNumId w:val="9"/>
  </w:num>
  <w:num w:numId="7">
    <w:abstractNumId w:val="2"/>
  </w:num>
  <w:num w:numId="8">
    <w:abstractNumId w:val="1"/>
  </w:num>
  <w:num w:numId="9">
    <w:abstractNumId w:val="3"/>
    <w:lvlOverride w:ilvl="0">
      <w:startOverride w:val="1"/>
    </w:lvlOverride>
    <w:lvlOverride w:ilvl="1"/>
    <w:lvlOverride w:ilvl="2"/>
    <w:lvlOverride w:ilvl="3"/>
    <w:lvlOverride w:ilvl="4"/>
    <w:lvlOverride w:ilvl="5"/>
    <w:lvlOverride w:ilvl="6"/>
    <w:lvlOverride w:ilvl="7"/>
    <w:lvlOverride w:ilvl="8"/>
  </w:num>
  <w:num w:numId="10">
    <w:abstractNumId w:val="20"/>
  </w:num>
  <w:num w:numId="11">
    <w:abstractNumId w:val="14"/>
  </w:num>
  <w:num w:numId="12">
    <w:abstractNumId w:val="12"/>
  </w:num>
  <w:num w:numId="13">
    <w:abstractNumId w:val="5"/>
  </w:num>
  <w:num w:numId="14">
    <w:abstractNumId w:val="18"/>
  </w:num>
  <w:num w:numId="15">
    <w:abstractNumId w:val="17"/>
  </w:num>
  <w:num w:numId="16">
    <w:abstractNumId w:val="15"/>
  </w:num>
  <w:num w:numId="17">
    <w:abstractNumId w:val="21"/>
  </w:num>
  <w:num w:numId="18">
    <w:abstractNumId w:val="11"/>
  </w:num>
  <w:num w:numId="19">
    <w:abstractNumId w:val="7"/>
  </w:num>
  <w:num w:numId="20">
    <w:abstractNumId w:val="4"/>
  </w:num>
  <w:num w:numId="21">
    <w:abstractNumId w:val="3"/>
  </w:num>
  <w:num w:numId="22">
    <w:abstractNumId w:val="23"/>
  </w:num>
  <w:num w:numId="23">
    <w:abstractNumId w:val="13"/>
  </w:num>
  <w:num w:numId="24">
    <w:abstractNumId w:val="22"/>
  </w:num>
  <w:num w:numId="25">
    <w:abstractNumId w:val="10"/>
  </w:num>
  <w:num w:numId="26">
    <w:abstractNumId w:val="6"/>
  </w:num>
  <w:num w:numId="27">
    <w:abstractNumId w:val="16"/>
  </w:num>
  <w:num w:numId="28">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trackRevisions/>
  <w:defaultTabStop w:val="737"/>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9E8"/>
    <w:rsid w:val="00002BDA"/>
    <w:rsid w:val="000032AD"/>
    <w:rsid w:val="00003FE3"/>
    <w:rsid w:val="00004BCA"/>
    <w:rsid w:val="00005888"/>
    <w:rsid w:val="00005CB8"/>
    <w:rsid w:val="000063C4"/>
    <w:rsid w:val="00006987"/>
    <w:rsid w:val="0000745E"/>
    <w:rsid w:val="000121C2"/>
    <w:rsid w:val="00012384"/>
    <w:rsid w:val="00012FA0"/>
    <w:rsid w:val="0001391F"/>
    <w:rsid w:val="00013AD3"/>
    <w:rsid w:val="00013BBD"/>
    <w:rsid w:val="0001440C"/>
    <w:rsid w:val="000147E6"/>
    <w:rsid w:val="00014994"/>
    <w:rsid w:val="0001748D"/>
    <w:rsid w:val="00017E05"/>
    <w:rsid w:val="00017E57"/>
    <w:rsid w:val="00017F26"/>
    <w:rsid w:val="00020024"/>
    <w:rsid w:val="00020094"/>
    <w:rsid w:val="00020C59"/>
    <w:rsid w:val="00021B9A"/>
    <w:rsid w:val="00021BC5"/>
    <w:rsid w:val="00022A4C"/>
    <w:rsid w:val="00023486"/>
    <w:rsid w:val="00023D61"/>
    <w:rsid w:val="00023D6C"/>
    <w:rsid w:val="0002442C"/>
    <w:rsid w:val="00025974"/>
    <w:rsid w:val="00025C9D"/>
    <w:rsid w:val="00025D9C"/>
    <w:rsid w:val="0002656D"/>
    <w:rsid w:val="00026A06"/>
    <w:rsid w:val="0002720F"/>
    <w:rsid w:val="000304E1"/>
    <w:rsid w:val="00030640"/>
    <w:rsid w:val="00030781"/>
    <w:rsid w:val="000307C0"/>
    <w:rsid w:val="00030B24"/>
    <w:rsid w:val="00031273"/>
    <w:rsid w:val="000317F1"/>
    <w:rsid w:val="0003197F"/>
    <w:rsid w:val="00031A94"/>
    <w:rsid w:val="00031F71"/>
    <w:rsid w:val="00031FAE"/>
    <w:rsid w:val="0003223B"/>
    <w:rsid w:val="000327F6"/>
    <w:rsid w:val="00032BB2"/>
    <w:rsid w:val="000334AD"/>
    <w:rsid w:val="0003364D"/>
    <w:rsid w:val="000339F7"/>
    <w:rsid w:val="00033A89"/>
    <w:rsid w:val="00033D8E"/>
    <w:rsid w:val="00034120"/>
    <w:rsid w:val="00034310"/>
    <w:rsid w:val="00035C6E"/>
    <w:rsid w:val="0003610C"/>
    <w:rsid w:val="00036633"/>
    <w:rsid w:val="00036889"/>
    <w:rsid w:val="0003689C"/>
    <w:rsid w:val="0003694E"/>
    <w:rsid w:val="00037402"/>
    <w:rsid w:val="00037A19"/>
    <w:rsid w:val="0004021D"/>
    <w:rsid w:val="00040B38"/>
    <w:rsid w:val="00041903"/>
    <w:rsid w:val="0004191A"/>
    <w:rsid w:val="00041B9A"/>
    <w:rsid w:val="000438C5"/>
    <w:rsid w:val="00043B61"/>
    <w:rsid w:val="0005057C"/>
    <w:rsid w:val="00051782"/>
    <w:rsid w:val="00051F22"/>
    <w:rsid w:val="00051F7D"/>
    <w:rsid w:val="0005206B"/>
    <w:rsid w:val="0005340F"/>
    <w:rsid w:val="00053FDB"/>
    <w:rsid w:val="0005522B"/>
    <w:rsid w:val="00055D6D"/>
    <w:rsid w:val="00056F41"/>
    <w:rsid w:val="00060AF4"/>
    <w:rsid w:val="000612F6"/>
    <w:rsid w:val="000631ED"/>
    <w:rsid w:val="000645A5"/>
    <w:rsid w:val="000648B2"/>
    <w:rsid w:val="00065028"/>
    <w:rsid w:val="00065566"/>
    <w:rsid w:val="00065A64"/>
    <w:rsid w:val="00066845"/>
    <w:rsid w:val="00067575"/>
    <w:rsid w:val="0007077B"/>
    <w:rsid w:val="0007122D"/>
    <w:rsid w:val="00072796"/>
    <w:rsid w:val="000736E1"/>
    <w:rsid w:val="00073A12"/>
    <w:rsid w:val="000748DA"/>
    <w:rsid w:val="00077A23"/>
    <w:rsid w:val="00077C44"/>
    <w:rsid w:val="000808C5"/>
    <w:rsid w:val="000809FA"/>
    <w:rsid w:val="00080F8B"/>
    <w:rsid w:val="00081A48"/>
    <w:rsid w:val="000822FE"/>
    <w:rsid w:val="00082F33"/>
    <w:rsid w:val="00083D4F"/>
    <w:rsid w:val="000841CA"/>
    <w:rsid w:val="00087D0E"/>
    <w:rsid w:val="00087D4C"/>
    <w:rsid w:val="0009057F"/>
    <w:rsid w:val="000908F4"/>
    <w:rsid w:val="00092D4E"/>
    <w:rsid w:val="00093197"/>
    <w:rsid w:val="000946B5"/>
    <w:rsid w:val="00094BFD"/>
    <w:rsid w:val="00096937"/>
    <w:rsid w:val="00096F6C"/>
    <w:rsid w:val="000970BA"/>
    <w:rsid w:val="000A0033"/>
    <w:rsid w:val="000A05C5"/>
    <w:rsid w:val="000A05E4"/>
    <w:rsid w:val="000A062B"/>
    <w:rsid w:val="000A06E9"/>
    <w:rsid w:val="000A0BFC"/>
    <w:rsid w:val="000A135B"/>
    <w:rsid w:val="000A153C"/>
    <w:rsid w:val="000A1857"/>
    <w:rsid w:val="000A1D66"/>
    <w:rsid w:val="000A1E35"/>
    <w:rsid w:val="000A28A2"/>
    <w:rsid w:val="000A44B4"/>
    <w:rsid w:val="000A56B0"/>
    <w:rsid w:val="000A79F9"/>
    <w:rsid w:val="000A7D03"/>
    <w:rsid w:val="000B133D"/>
    <w:rsid w:val="000B1FD2"/>
    <w:rsid w:val="000B2748"/>
    <w:rsid w:val="000B3EC2"/>
    <w:rsid w:val="000B3F66"/>
    <w:rsid w:val="000B410B"/>
    <w:rsid w:val="000B62AE"/>
    <w:rsid w:val="000B6706"/>
    <w:rsid w:val="000C25C6"/>
    <w:rsid w:val="000C2765"/>
    <w:rsid w:val="000C35E6"/>
    <w:rsid w:val="000C3A46"/>
    <w:rsid w:val="000C3F8F"/>
    <w:rsid w:val="000C40B8"/>
    <w:rsid w:val="000C4635"/>
    <w:rsid w:val="000C4D79"/>
    <w:rsid w:val="000C50C2"/>
    <w:rsid w:val="000C5198"/>
    <w:rsid w:val="000C54E4"/>
    <w:rsid w:val="000C5721"/>
    <w:rsid w:val="000C6EC6"/>
    <w:rsid w:val="000C7113"/>
    <w:rsid w:val="000C736C"/>
    <w:rsid w:val="000D1250"/>
    <w:rsid w:val="000D1311"/>
    <w:rsid w:val="000D227F"/>
    <w:rsid w:val="000D25EF"/>
    <w:rsid w:val="000D2DF8"/>
    <w:rsid w:val="000D48BA"/>
    <w:rsid w:val="000D560E"/>
    <w:rsid w:val="000D5CA6"/>
    <w:rsid w:val="000D6430"/>
    <w:rsid w:val="000D6BBE"/>
    <w:rsid w:val="000D721E"/>
    <w:rsid w:val="000D76D6"/>
    <w:rsid w:val="000D78A9"/>
    <w:rsid w:val="000E026A"/>
    <w:rsid w:val="000E17FC"/>
    <w:rsid w:val="000E1D5F"/>
    <w:rsid w:val="000E1F28"/>
    <w:rsid w:val="000E3B95"/>
    <w:rsid w:val="000E46CF"/>
    <w:rsid w:val="000E48C2"/>
    <w:rsid w:val="000E4C55"/>
    <w:rsid w:val="000E5298"/>
    <w:rsid w:val="000E59B2"/>
    <w:rsid w:val="000E68B8"/>
    <w:rsid w:val="000F0372"/>
    <w:rsid w:val="000F0AF9"/>
    <w:rsid w:val="000F151D"/>
    <w:rsid w:val="000F23D0"/>
    <w:rsid w:val="000F2706"/>
    <w:rsid w:val="000F3077"/>
    <w:rsid w:val="000F41A1"/>
    <w:rsid w:val="000F43E0"/>
    <w:rsid w:val="000F45DD"/>
    <w:rsid w:val="000F4616"/>
    <w:rsid w:val="000F4973"/>
    <w:rsid w:val="000F4FFB"/>
    <w:rsid w:val="000F6045"/>
    <w:rsid w:val="000F6A96"/>
    <w:rsid w:val="000F6C21"/>
    <w:rsid w:val="000F7D62"/>
    <w:rsid w:val="0010021A"/>
    <w:rsid w:val="001011C1"/>
    <w:rsid w:val="001018DB"/>
    <w:rsid w:val="00101EF0"/>
    <w:rsid w:val="00102005"/>
    <w:rsid w:val="00102B59"/>
    <w:rsid w:val="001036B3"/>
    <w:rsid w:val="00103E65"/>
    <w:rsid w:val="00103EC6"/>
    <w:rsid w:val="001048AC"/>
    <w:rsid w:val="00105F03"/>
    <w:rsid w:val="001067D5"/>
    <w:rsid w:val="0010685A"/>
    <w:rsid w:val="00107904"/>
    <w:rsid w:val="00107BA8"/>
    <w:rsid w:val="00107D89"/>
    <w:rsid w:val="00110713"/>
    <w:rsid w:val="001114D2"/>
    <w:rsid w:val="0011158B"/>
    <w:rsid w:val="00114709"/>
    <w:rsid w:val="00115F3D"/>
    <w:rsid w:val="001161BE"/>
    <w:rsid w:val="00116E14"/>
    <w:rsid w:val="00117BED"/>
    <w:rsid w:val="00121515"/>
    <w:rsid w:val="0012343D"/>
    <w:rsid w:val="00123577"/>
    <w:rsid w:val="00124015"/>
    <w:rsid w:val="00124D4D"/>
    <w:rsid w:val="00126A73"/>
    <w:rsid w:val="00126AB6"/>
    <w:rsid w:val="00126C1C"/>
    <w:rsid w:val="001313A1"/>
    <w:rsid w:val="00131D4C"/>
    <w:rsid w:val="001338DF"/>
    <w:rsid w:val="00133E57"/>
    <w:rsid w:val="0013457D"/>
    <w:rsid w:val="001351E9"/>
    <w:rsid w:val="001351FE"/>
    <w:rsid w:val="0013581F"/>
    <w:rsid w:val="00136153"/>
    <w:rsid w:val="0013684D"/>
    <w:rsid w:val="00136F4A"/>
    <w:rsid w:val="00137137"/>
    <w:rsid w:val="0013717E"/>
    <w:rsid w:val="0013730F"/>
    <w:rsid w:val="00137C80"/>
    <w:rsid w:val="00140C7A"/>
    <w:rsid w:val="00141CDB"/>
    <w:rsid w:val="001433BF"/>
    <w:rsid w:val="001445B5"/>
    <w:rsid w:val="00144A0E"/>
    <w:rsid w:val="001454D0"/>
    <w:rsid w:val="00145A47"/>
    <w:rsid w:val="001466FD"/>
    <w:rsid w:val="00146A56"/>
    <w:rsid w:val="00147171"/>
    <w:rsid w:val="0015071B"/>
    <w:rsid w:val="001507CF"/>
    <w:rsid w:val="00151CFA"/>
    <w:rsid w:val="00151D2F"/>
    <w:rsid w:val="001523F0"/>
    <w:rsid w:val="00154000"/>
    <w:rsid w:val="001548B7"/>
    <w:rsid w:val="00155ACD"/>
    <w:rsid w:val="00156390"/>
    <w:rsid w:val="001563B5"/>
    <w:rsid w:val="00160A71"/>
    <w:rsid w:val="0016146F"/>
    <w:rsid w:val="00161F22"/>
    <w:rsid w:val="0016267D"/>
    <w:rsid w:val="00164496"/>
    <w:rsid w:val="00164BAA"/>
    <w:rsid w:val="00165128"/>
    <w:rsid w:val="00165490"/>
    <w:rsid w:val="001661AF"/>
    <w:rsid w:val="001661D4"/>
    <w:rsid w:val="0016730B"/>
    <w:rsid w:val="001674A9"/>
    <w:rsid w:val="00167891"/>
    <w:rsid w:val="001678DE"/>
    <w:rsid w:val="00170CAE"/>
    <w:rsid w:val="001713F6"/>
    <w:rsid w:val="00172594"/>
    <w:rsid w:val="001727B1"/>
    <w:rsid w:val="00172B70"/>
    <w:rsid w:val="001739E6"/>
    <w:rsid w:val="00174170"/>
    <w:rsid w:val="001742AB"/>
    <w:rsid w:val="00174671"/>
    <w:rsid w:val="0017475E"/>
    <w:rsid w:val="0017541A"/>
    <w:rsid w:val="00176B41"/>
    <w:rsid w:val="00177BC1"/>
    <w:rsid w:val="00177EC1"/>
    <w:rsid w:val="00180910"/>
    <w:rsid w:val="001809D6"/>
    <w:rsid w:val="00181C59"/>
    <w:rsid w:val="0018228A"/>
    <w:rsid w:val="00182703"/>
    <w:rsid w:val="00182727"/>
    <w:rsid w:val="001828E5"/>
    <w:rsid w:val="00182963"/>
    <w:rsid w:val="00182988"/>
    <w:rsid w:val="00183A9D"/>
    <w:rsid w:val="001840BE"/>
    <w:rsid w:val="001840E1"/>
    <w:rsid w:val="00184143"/>
    <w:rsid w:val="0018528F"/>
    <w:rsid w:val="00185718"/>
    <w:rsid w:val="00185924"/>
    <w:rsid w:val="00186703"/>
    <w:rsid w:val="00186C82"/>
    <w:rsid w:val="00186D3F"/>
    <w:rsid w:val="0018720B"/>
    <w:rsid w:val="0018742B"/>
    <w:rsid w:val="00187D05"/>
    <w:rsid w:val="00191248"/>
    <w:rsid w:val="0019157C"/>
    <w:rsid w:val="00191C7D"/>
    <w:rsid w:val="00191CDC"/>
    <w:rsid w:val="00191E22"/>
    <w:rsid w:val="00193B4F"/>
    <w:rsid w:val="00195071"/>
    <w:rsid w:val="00195246"/>
    <w:rsid w:val="0019612F"/>
    <w:rsid w:val="001961EA"/>
    <w:rsid w:val="00196B5A"/>
    <w:rsid w:val="00197054"/>
    <w:rsid w:val="00197911"/>
    <w:rsid w:val="00197AAD"/>
    <w:rsid w:val="00197B3C"/>
    <w:rsid w:val="001A0032"/>
    <w:rsid w:val="001A0839"/>
    <w:rsid w:val="001A0870"/>
    <w:rsid w:val="001A1BAF"/>
    <w:rsid w:val="001A1E31"/>
    <w:rsid w:val="001A2161"/>
    <w:rsid w:val="001A2B98"/>
    <w:rsid w:val="001A5332"/>
    <w:rsid w:val="001A5BA2"/>
    <w:rsid w:val="001A623E"/>
    <w:rsid w:val="001A6893"/>
    <w:rsid w:val="001A7043"/>
    <w:rsid w:val="001A70CE"/>
    <w:rsid w:val="001A7283"/>
    <w:rsid w:val="001A74DA"/>
    <w:rsid w:val="001B0663"/>
    <w:rsid w:val="001B0B35"/>
    <w:rsid w:val="001B167C"/>
    <w:rsid w:val="001B258E"/>
    <w:rsid w:val="001B27FE"/>
    <w:rsid w:val="001B2A99"/>
    <w:rsid w:val="001B2FBB"/>
    <w:rsid w:val="001B360F"/>
    <w:rsid w:val="001B3B53"/>
    <w:rsid w:val="001B4015"/>
    <w:rsid w:val="001B47ED"/>
    <w:rsid w:val="001B4CAD"/>
    <w:rsid w:val="001B5457"/>
    <w:rsid w:val="001B6625"/>
    <w:rsid w:val="001B68F1"/>
    <w:rsid w:val="001B7178"/>
    <w:rsid w:val="001B72F3"/>
    <w:rsid w:val="001B74CD"/>
    <w:rsid w:val="001B74F9"/>
    <w:rsid w:val="001C1436"/>
    <w:rsid w:val="001C1BE4"/>
    <w:rsid w:val="001C3D4B"/>
    <w:rsid w:val="001C538B"/>
    <w:rsid w:val="001C5D0B"/>
    <w:rsid w:val="001C6051"/>
    <w:rsid w:val="001C726F"/>
    <w:rsid w:val="001C7BB5"/>
    <w:rsid w:val="001D035C"/>
    <w:rsid w:val="001D167A"/>
    <w:rsid w:val="001D1FDC"/>
    <w:rsid w:val="001D211F"/>
    <w:rsid w:val="001D2601"/>
    <w:rsid w:val="001D2BAB"/>
    <w:rsid w:val="001D37A2"/>
    <w:rsid w:val="001D380F"/>
    <w:rsid w:val="001D39A3"/>
    <w:rsid w:val="001D3F6C"/>
    <w:rsid w:val="001D3FA0"/>
    <w:rsid w:val="001D40A7"/>
    <w:rsid w:val="001D5409"/>
    <w:rsid w:val="001D5500"/>
    <w:rsid w:val="001D5E4B"/>
    <w:rsid w:val="001D64ED"/>
    <w:rsid w:val="001D7F98"/>
    <w:rsid w:val="001E00C1"/>
    <w:rsid w:val="001E0B61"/>
    <w:rsid w:val="001E1379"/>
    <w:rsid w:val="001E2B0E"/>
    <w:rsid w:val="001E2C63"/>
    <w:rsid w:val="001E308A"/>
    <w:rsid w:val="001E30B0"/>
    <w:rsid w:val="001E3873"/>
    <w:rsid w:val="001E662E"/>
    <w:rsid w:val="001E674A"/>
    <w:rsid w:val="001E69A8"/>
    <w:rsid w:val="001E76DC"/>
    <w:rsid w:val="001E7A56"/>
    <w:rsid w:val="001F130F"/>
    <w:rsid w:val="001F16EE"/>
    <w:rsid w:val="001F2DA1"/>
    <w:rsid w:val="001F420D"/>
    <w:rsid w:val="001F493F"/>
    <w:rsid w:val="001F4F06"/>
    <w:rsid w:val="001F7BE1"/>
    <w:rsid w:val="001F7D0A"/>
    <w:rsid w:val="0020025A"/>
    <w:rsid w:val="002014BB"/>
    <w:rsid w:val="0020191B"/>
    <w:rsid w:val="00202A2C"/>
    <w:rsid w:val="00203360"/>
    <w:rsid w:val="00203524"/>
    <w:rsid w:val="00204716"/>
    <w:rsid w:val="002054BA"/>
    <w:rsid w:val="00205971"/>
    <w:rsid w:val="00205F1E"/>
    <w:rsid w:val="00206459"/>
    <w:rsid w:val="0020708B"/>
    <w:rsid w:val="00210141"/>
    <w:rsid w:val="002106FA"/>
    <w:rsid w:val="00210931"/>
    <w:rsid w:val="00210A6E"/>
    <w:rsid w:val="0021185F"/>
    <w:rsid w:val="002134B9"/>
    <w:rsid w:val="0021373C"/>
    <w:rsid w:val="00213C2A"/>
    <w:rsid w:val="002162FB"/>
    <w:rsid w:val="00216403"/>
    <w:rsid w:val="00216AEC"/>
    <w:rsid w:val="002210B2"/>
    <w:rsid w:val="002211A4"/>
    <w:rsid w:val="0022172F"/>
    <w:rsid w:val="00221CE8"/>
    <w:rsid w:val="00224188"/>
    <w:rsid w:val="0022587D"/>
    <w:rsid w:val="00226B6A"/>
    <w:rsid w:val="0023123B"/>
    <w:rsid w:val="002321F4"/>
    <w:rsid w:val="0023290E"/>
    <w:rsid w:val="00232AC3"/>
    <w:rsid w:val="002350F8"/>
    <w:rsid w:val="00235A72"/>
    <w:rsid w:val="00235AE9"/>
    <w:rsid w:val="00236CA8"/>
    <w:rsid w:val="00236CB4"/>
    <w:rsid w:val="00237344"/>
    <w:rsid w:val="002376CC"/>
    <w:rsid w:val="00237D51"/>
    <w:rsid w:val="00241272"/>
    <w:rsid w:val="00242EFC"/>
    <w:rsid w:val="00244124"/>
    <w:rsid w:val="00244195"/>
    <w:rsid w:val="002446E5"/>
    <w:rsid w:val="00244C67"/>
    <w:rsid w:val="0024527A"/>
    <w:rsid w:val="00246299"/>
    <w:rsid w:val="002467C2"/>
    <w:rsid w:val="00246CBA"/>
    <w:rsid w:val="00246D7B"/>
    <w:rsid w:val="00247CE9"/>
    <w:rsid w:val="002504F5"/>
    <w:rsid w:val="002512A7"/>
    <w:rsid w:val="0025190D"/>
    <w:rsid w:val="00252293"/>
    <w:rsid w:val="00252E43"/>
    <w:rsid w:val="00253B2A"/>
    <w:rsid w:val="00253BD6"/>
    <w:rsid w:val="00254BAB"/>
    <w:rsid w:val="00254E66"/>
    <w:rsid w:val="00257D0E"/>
    <w:rsid w:val="00261332"/>
    <w:rsid w:val="0026143F"/>
    <w:rsid w:val="0026180D"/>
    <w:rsid w:val="00261C34"/>
    <w:rsid w:val="00261DFE"/>
    <w:rsid w:val="002632CA"/>
    <w:rsid w:val="00263DCC"/>
    <w:rsid w:val="00264FCB"/>
    <w:rsid w:val="00265884"/>
    <w:rsid w:val="00265ADE"/>
    <w:rsid w:val="0026671D"/>
    <w:rsid w:val="00266F64"/>
    <w:rsid w:val="0026710E"/>
    <w:rsid w:val="0026733E"/>
    <w:rsid w:val="002675B9"/>
    <w:rsid w:val="002701E0"/>
    <w:rsid w:val="00270AFB"/>
    <w:rsid w:val="00270EED"/>
    <w:rsid w:val="00271773"/>
    <w:rsid w:val="00271BAE"/>
    <w:rsid w:val="00271D8C"/>
    <w:rsid w:val="002723AD"/>
    <w:rsid w:val="00272659"/>
    <w:rsid w:val="00272AE0"/>
    <w:rsid w:val="00273210"/>
    <w:rsid w:val="002751FD"/>
    <w:rsid w:val="00275A7B"/>
    <w:rsid w:val="002762B2"/>
    <w:rsid w:val="002767A0"/>
    <w:rsid w:val="00277DC4"/>
    <w:rsid w:val="002810CB"/>
    <w:rsid w:val="00281216"/>
    <w:rsid w:val="002818C0"/>
    <w:rsid w:val="00281BAD"/>
    <w:rsid w:val="00281C0B"/>
    <w:rsid w:val="0028258D"/>
    <w:rsid w:val="00282E63"/>
    <w:rsid w:val="002837EC"/>
    <w:rsid w:val="00284206"/>
    <w:rsid w:val="00284A78"/>
    <w:rsid w:val="00284BAD"/>
    <w:rsid w:val="00285748"/>
    <w:rsid w:val="00286B69"/>
    <w:rsid w:val="00290EB6"/>
    <w:rsid w:val="00292690"/>
    <w:rsid w:val="00292B0C"/>
    <w:rsid w:val="00292C69"/>
    <w:rsid w:val="002938EA"/>
    <w:rsid w:val="002940F1"/>
    <w:rsid w:val="002946DB"/>
    <w:rsid w:val="002958E1"/>
    <w:rsid w:val="0029688F"/>
    <w:rsid w:val="00296F51"/>
    <w:rsid w:val="002977C8"/>
    <w:rsid w:val="00297BC1"/>
    <w:rsid w:val="002A020C"/>
    <w:rsid w:val="002A04BD"/>
    <w:rsid w:val="002A0D8B"/>
    <w:rsid w:val="002A1EFF"/>
    <w:rsid w:val="002A2825"/>
    <w:rsid w:val="002A337C"/>
    <w:rsid w:val="002A5A4C"/>
    <w:rsid w:val="002A6A79"/>
    <w:rsid w:val="002A6B54"/>
    <w:rsid w:val="002A75C0"/>
    <w:rsid w:val="002A7BB8"/>
    <w:rsid w:val="002A7D54"/>
    <w:rsid w:val="002B024D"/>
    <w:rsid w:val="002B039C"/>
    <w:rsid w:val="002B05B8"/>
    <w:rsid w:val="002B0604"/>
    <w:rsid w:val="002B078E"/>
    <w:rsid w:val="002B08DA"/>
    <w:rsid w:val="002B1B16"/>
    <w:rsid w:val="002B1BD3"/>
    <w:rsid w:val="002B2E80"/>
    <w:rsid w:val="002B2FE2"/>
    <w:rsid w:val="002B33CB"/>
    <w:rsid w:val="002B3EA4"/>
    <w:rsid w:val="002B4408"/>
    <w:rsid w:val="002B4704"/>
    <w:rsid w:val="002B5884"/>
    <w:rsid w:val="002C0076"/>
    <w:rsid w:val="002C09D9"/>
    <w:rsid w:val="002C0D9A"/>
    <w:rsid w:val="002C16C4"/>
    <w:rsid w:val="002C26BE"/>
    <w:rsid w:val="002C3919"/>
    <w:rsid w:val="002C3F13"/>
    <w:rsid w:val="002C4115"/>
    <w:rsid w:val="002C47A0"/>
    <w:rsid w:val="002C5CD8"/>
    <w:rsid w:val="002C6D7C"/>
    <w:rsid w:val="002C700E"/>
    <w:rsid w:val="002C7A52"/>
    <w:rsid w:val="002D065F"/>
    <w:rsid w:val="002D067E"/>
    <w:rsid w:val="002D1AB0"/>
    <w:rsid w:val="002D26F7"/>
    <w:rsid w:val="002D2EF7"/>
    <w:rsid w:val="002D3E36"/>
    <w:rsid w:val="002D441B"/>
    <w:rsid w:val="002D62ED"/>
    <w:rsid w:val="002D6323"/>
    <w:rsid w:val="002D64D2"/>
    <w:rsid w:val="002D68B8"/>
    <w:rsid w:val="002D6AB0"/>
    <w:rsid w:val="002D6F9B"/>
    <w:rsid w:val="002D76E5"/>
    <w:rsid w:val="002D78B7"/>
    <w:rsid w:val="002E004F"/>
    <w:rsid w:val="002E0EF0"/>
    <w:rsid w:val="002E1B7D"/>
    <w:rsid w:val="002E25CD"/>
    <w:rsid w:val="002E2923"/>
    <w:rsid w:val="002E3F62"/>
    <w:rsid w:val="002E3F6F"/>
    <w:rsid w:val="002E69A6"/>
    <w:rsid w:val="002E6B2C"/>
    <w:rsid w:val="002E74EF"/>
    <w:rsid w:val="002E76AA"/>
    <w:rsid w:val="002F062F"/>
    <w:rsid w:val="002F0BE2"/>
    <w:rsid w:val="002F154C"/>
    <w:rsid w:val="002F159A"/>
    <w:rsid w:val="002F34FC"/>
    <w:rsid w:val="002F493F"/>
    <w:rsid w:val="002F53AC"/>
    <w:rsid w:val="002F5871"/>
    <w:rsid w:val="002F6E24"/>
    <w:rsid w:val="002F7068"/>
    <w:rsid w:val="00301FBE"/>
    <w:rsid w:val="003032F0"/>
    <w:rsid w:val="00303BA6"/>
    <w:rsid w:val="00303CE0"/>
    <w:rsid w:val="00304C3A"/>
    <w:rsid w:val="00306DC6"/>
    <w:rsid w:val="003076FD"/>
    <w:rsid w:val="00307AD3"/>
    <w:rsid w:val="0031003D"/>
    <w:rsid w:val="00310F53"/>
    <w:rsid w:val="00312623"/>
    <w:rsid w:val="00312D43"/>
    <w:rsid w:val="00314622"/>
    <w:rsid w:val="00317A6A"/>
    <w:rsid w:val="003200F2"/>
    <w:rsid w:val="003209AC"/>
    <w:rsid w:val="00320BA1"/>
    <w:rsid w:val="00320FEE"/>
    <w:rsid w:val="00321AB5"/>
    <w:rsid w:val="00321F9C"/>
    <w:rsid w:val="00323AC6"/>
    <w:rsid w:val="003257FD"/>
    <w:rsid w:val="00325CE7"/>
    <w:rsid w:val="00327059"/>
    <w:rsid w:val="00327B19"/>
    <w:rsid w:val="003301AE"/>
    <w:rsid w:val="00332395"/>
    <w:rsid w:val="00332432"/>
    <w:rsid w:val="00332713"/>
    <w:rsid w:val="003337CB"/>
    <w:rsid w:val="003355F1"/>
    <w:rsid w:val="00336CDC"/>
    <w:rsid w:val="003375E9"/>
    <w:rsid w:val="00340403"/>
    <w:rsid w:val="003405C7"/>
    <w:rsid w:val="0034062B"/>
    <w:rsid w:val="00340EF6"/>
    <w:rsid w:val="00341737"/>
    <w:rsid w:val="00341808"/>
    <w:rsid w:val="00342461"/>
    <w:rsid w:val="00342657"/>
    <w:rsid w:val="00342A9C"/>
    <w:rsid w:val="003433BE"/>
    <w:rsid w:val="00343C63"/>
    <w:rsid w:val="0034408E"/>
    <w:rsid w:val="003451CC"/>
    <w:rsid w:val="00345558"/>
    <w:rsid w:val="00345EAD"/>
    <w:rsid w:val="00345FB2"/>
    <w:rsid w:val="00346051"/>
    <w:rsid w:val="00346CCE"/>
    <w:rsid w:val="00346F85"/>
    <w:rsid w:val="00347278"/>
    <w:rsid w:val="0035046C"/>
    <w:rsid w:val="00350F40"/>
    <w:rsid w:val="0035173A"/>
    <w:rsid w:val="00353A6D"/>
    <w:rsid w:val="00353C21"/>
    <w:rsid w:val="0035462F"/>
    <w:rsid w:val="0035595E"/>
    <w:rsid w:val="00355AE4"/>
    <w:rsid w:val="00355CAF"/>
    <w:rsid w:val="0035620F"/>
    <w:rsid w:val="00356B4C"/>
    <w:rsid w:val="0035719A"/>
    <w:rsid w:val="00357890"/>
    <w:rsid w:val="003620EA"/>
    <w:rsid w:val="00364543"/>
    <w:rsid w:val="00364949"/>
    <w:rsid w:val="003653E5"/>
    <w:rsid w:val="0036652F"/>
    <w:rsid w:val="00366DAE"/>
    <w:rsid w:val="00366F92"/>
    <w:rsid w:val="00367223"/>
    <w:rsid w:val="003677B7"/>
    <w:rsid w:val="00367941"/>
    <w:rsid w:val="00367A22"/>
    <w:rsid w:val="0037104F"/>
    <w:rsid w:val="00371E37"/>
    <w:rsid w:val="00371F0D"/>
    <w:rsid w:val="00372307"/>
    <w:rsid w:val="00372B47"/>
    <w:rsid w:val="00372D01"/>
    <w:rsid w:val="00373098"/>
    <w:rsid w:val="0037332D"/>
    <w:rsid w:val="00374A8C"/>
    <w:rsid w:val="00375B76"/>
    <w:rsid w:val="00376F9B"/>
    <w:rsid w:val="0037703C"/>
    <w:rsid w:val="003775D1"/>
    <w:rsid w:val="0038067D"/>
    <w:rsid w:val="003813D3"/>
    <w:rsid w:val="00381D0E"/>
    <w:rsid w:val="00381FE3"/>
    <w:rsid w:val="0038239C"/>
    <w:rsid w:val="00383376"/>
    <w:rsid w:val="0038514A"/>
    <w:rsid w:val="00385B21"/>
    <w:rsid w:val="0038671A"/>
    <w:rsid w:val="0038680A"/>
    <w:rsid w:val="003927A2"/>
    <w:rsid w:val="003935DF"/>
    <w:rsid w:val="0039453B"/>
    <w:rsid w:val="003967AE"/>
    <w:rsid w:val="00396A7E"/>
    <w:rsid w:val="00396B29"/>
    <w:rsid w:val="00396C5A"/>
    <w:rsid w:val="003974D7"/>
    <w:rsid w:val="00397CF5"/>
    <w:rsid w:val="003A0724"/>
    <w:rsid w:val="003A17EC"/>
    <w:rsid w:val="003A1ACE"/>
    <w:rsid w:val="003A1DC7"/>
    <w:rsid w:val="003A28F4"/>
    <w:rsid w:val="003A3FF9"/>
    <w:rsid w:val="003A4F2D"/>
    <w:rsid w:val="003A4F3E"/>
    <w:rsid w:val="003A50B3"/>
    <w:rsid w:val="003A5DFA"/>
    <w:rsid w:val="003A6282"/>
    <w:rsid w:val="003A7434"/>
    <w:rsid w:val="003B055B"/>
    <w:rsid w:val="003B09D8"/>
    <w:rsid w:val="003B0DBE"/>
    <w:rsid w:val="003B14EE"/>
    <w:rsid w:val="003B1BEC"/>
    <w:rsid w:val="003B1E72"/>
    <w:rsid w:val="003B22AF"/>
    <w:rsid w:val="003B31BC"/>
    <w:rsid w:val="003B3694"/>
    <w:rsid w:val="003B51FF"/>
    <w:rsid w:val="003B5BE0"/>
    <w:rsid w:val="003B6069"/>
    <w:rsid w:val="003B6921"/>
    <w:rsid w:val="003B6D1D"/>
    <w:rsid w:val="003B6DD7"/>
    <w:rsid w:val="003B7768"/>
    <w:rsid w:val="003B7FBD"/>
    <w:rsid w:val="003C0348"/>
    <w:rsid w:val="003C0D8A"/>
    <w:rsid w:val="003C0D93"/>
    <w:rsid w:val="003C0F96"/>
    <w:rsid w:val="003C12C9"/>
    <w:rsid w:val="003C13D0"/>
    <w:rsid w:val="003C1837"/>
    <w:rsid w:val="003C21C0"/>
    <w:rsid w:val="003C3717"/>
    <w:rsid w:val="003C39AB"/>
    <w:rsid w:val="003C5DB1"/>
    <w:rsid w:val="003C64E3"/>
    <w:rsid w:val="003C7143"/>
    <w:rsid w:val="003C765B"/>
    <w:rsid w:val="003C7891"/>
    <w:rsid w:val="003D059C"/>
    <w:rsid w:val="003D0E2D"/>
    <w:rsid w:val="003D1A1B"/>
    <w:rsid w:val="003D2077"/>
    <w:rsid w:val="003D2A8C"/>
    <w:rsid w:val="003D3172"/>
    <w:rsid w:val="003D4090"/>
    <w:rsid w:val="003D4110"/>
    <w:rsid w:val="003D47E4"/>
    <w:rsid w:val="003D49BC"/>
    <w:rsid w:val="003D5002"/>
    <w:rsid w:val="003D5840"/>
    <w:rsid w:val="003D5D67"/>
    <w:rsid w:val="003D5D8A"/>
    <w:rsid w:val="003D5F0E"/>
    <w:rsid w:val="003D680F"/>
    <w:rsid w:val="003E0CAB"/>
    <w:rsid w:val="003E19D9"/>
    <w:rsid w:val="003E1DF7"/>
    <w:rsid w:val="003E2458"/>
    <w:rsid w:val="003E24E4"/>
    <w:rsid w:val="003E29EE"/>
    <w:rsid w:val="003E2C31"/>
    <w:rsid w:val="003E32CE"/>
    <w:rsid w:val="003E3E64"/>
    <w:rsid w:val="003E4629"/>
    <w:rsid w:val="003E49D9"/>
    <w:rsid w:val="003E4A39"/>
    <w:rsid w:val="003E4EB8"/>
    <w:rsid w:val="003E4FCA"/>
    <w:rsid w:val="003E579F"/>
    <w:rsid w:val="003E58C7"/>
    <w:rsid w:val="003E733C"/>
    <w:rsid w:val="003E739F"/>
    <w:rsid w:val="003E7488"/>
    <w:rsid w:val="003F11CE"/>
    <w:rsid w:val="003F25F5"/>
    <w:rsid w:val="003F2739"/>
    <w:rsid w:val="003F29AA"/>
    <w:rsid w:val="003F2B5A"/>
    <w:rsid w:val="003F3418"/>
    <w:rsid w:val="003F3631"/>
    <w:rsid w:val="003F40B7"/>
    <w:rsid w:val="003F496F"/>
    <w:rsid w:val="003F6137"/>
    <w:rsid w:val="003F65DD"/>
    <w:rsid w:val="003F70D6"/>
    <w:rsid w:val="00401698"/>
    <w:rsid w:val="00401B72"/>
    <w:rsid w:val="004033C1"/>
    <w:rsid w:val="00403CBF"/>
    <w:rsid w:val="00404188"/>
    <w:rsid w:val="00404777"/>
    <w:rsid w:val="00404F8E"/>
    <w:rsid w:val="0040620C"/>
    <w:rsid w:val="00406D34"/>
    <w:rsid w:val="0040706F"/>
    <w:rsid w:val="00407A3B"/>
    <w:rsid w:val="00413748"/>
    <w:rsid w:val="0041505C"/>
    <w:rsid w:val="00415EE1"/>
    <w:rsid w:val="004169DC"/>
    <w:rsid w:val="00417B71"/>
    <w:rsid w:val="00420764"/>
    <w:rsid w:val="004244BF"/>
    <w:rsid w:val="0042492A"/>
    <w:rsid w:val="00425D93"/>
    <w:rsid w:val="00425FC2"/>
    <w:rsid w:val="0042731C"/>
    <w:rsid w:val="00427858"/>
    <w:rsid w:val="00427ADE"/>
    <w:rsid w:val="00427CC3"/>
    <w:rsid w:val="00430DC4"/>
    <w:rsid w:val="0043198C"/>
    <w:rsid w:val="004325E8"/>
    <w:rsid w:val="004328F7"/>
    <w:rsid w:val="00433719"/>
    <w:rsid w:val="00433FEB"/>
    <w:rsid w:val="00434B6B"/>
    <w:rsid w:val="00435F4B"/>
    <w:rsid w:val="004362FA"/>
    <w:rsid w:val="0043780B"/>
    <w:rsid w:val="00437CFA"/>
    <w:rsid w:val="00437E73"/>
    <w:rsid w:val="00440B5C"/>
    <w:rsid w:val="00440CA0"/>
    <w:rsid w:val="00440D11"/>
    <w:rsid w:val="00441AE5"/>
    <w:rsid w:val="004424D3"/>
    <w:rsid w:val="00442996"/>
    <w:rsid w:val="004434CD"/>
    <w:rsid w:val="00443722"/>
    <w:rsid w:val="00443AF3"/>
    <w:rsid w:val="00444B41"/>
    <w:rsid w:val="004459CB"/>
    <w:rsid w:val="00445A30"/>
    <w:rsid w:val="00445B05"/>
    <w:rsid w:val="004475C7"/>
    <w:rsid w:val="004500E6"/>
    <w:rsid w:val="00451364"/>
    <w:rsid w:val="0045164C"/>
    <w:rsid w:val="00451C5D"/>
    <w:rsid w:val="00452046"/>
    <w:rsid w:val="0045330E"/>
    <w:rsid w:val="00453AAA"/>
    <w:rsid w:val="00453D05"/>
    <w:rsid w:val="00454CC1"/>
    <w:rsid w:val="00455222"/>
    <w:rsid w:val="00455DEA"/>
    <w:rsid w:val="00456D28"/>
    <w:rsid w:val="004573C8"/>
    <w:rsid w:val="004578D5"/>
    <w:rsid w:val="00457DE3"/>
    <w:rsid w:val="00460DB2"/>
    <w:rsid w:val="004627DE"/>
    <w:rsid w:val="00462CE8"/>
    <w:rsid w:val="00463516"/>
    <w:rsid w:val="0046376C"/>
    <w:rsid w:val="00464588"/>
    <w:rsid w:val="00464F10"/>
    <w:rsid w:val="0046708E"/>
    <w:rsid w:val="004672C8"/>
    <w:rsid w:val="00470828"/>
    <w:rsid w:val="00470D7F"/>
    <w:rsid w:val="00471020"/>
    <w:rsid w:val="00471B5E"/>
    <w:rsid w:val="00472350"/>
    <w:rsid w:val="004725C0"/>
    <w:rsid w:val="00472E32"/>
    <w:rsid w:val="00473733"/>
    <w:rsid w:val="00473B65"/>
    <w:rsid w:val="004758A1"/>
    <w:rsid w:val="00475E62"/>
    <w:rsid w:val="004767AA"/>
    <w:rsid w:val="004771BA"/>
    <w:rsid w:val="00477910"/>
    <w:rsid w:val="00480312"/>
    <w:rsid w:val="0048047A"/>
    <w:rsid w:val="004807BB"/>
    <w:rsid w:val="0048269D"/>
    <w:rsid w:val="00482B5E"/>
    <w:rsid w:val="00483454"/>
    <w:rsid w:val="00484BF1"/>
    <w:rsid w:val="004868EE"/>
    <w:rsid w:val="00486CB1"/>
    <w:rsid w:val="00487112"/>
    <w:rsid w:val="004875E6"/>
    <w:rsid w:val="004910F5"/>
    <w:rsid w:val="00491ABB"/>
    <w:rsid w:val="00491DCD"/>
    <w:rsid w:val="0049235D"/>
    <w:rsid w:val="00492AFB"/>
    <w:rsid w:val="004934F6"/>
    <w:rsid w:val="00493DFE"/>
    <w:rsid w:val="00495265"/>
    <w:rsid w:val="00496A0D"/>
    <w:rsid w:val="00497F30"/>
    <w:rsid w:val="004A0525"/>
    <w:rsid w:val="004A1BA5"/>
    <w:rsid w:val="004A2193"/>
    <w:rsid w:val="004A29D4"/>
    <w:rsid w:val="004A2A38"/>
    <w:rsid w:val="004A2DE0"/>
    <w:rsid w:val="004A417B"/>
    <w:rsid w:val="004A5198"/>
    <w:rsid w:val="004A6541"/>
    <w:rsid w:val="004A6727"/>
    <w:rsid w:val="004A688A"/>
    <w:rsid w:val="004A7857"/>
    <w:rsid w:val="004A7E36"/>
    <w:rsid w:val="004B1892"/>
    <w:rsid w:val="004B1D3F"/>
    <w:rsid w:val="004B24FF"/>
    <w:rsid w:val="004B2F43"/>
    <w:rsid w:val="004B3937"/>
    <w:rsid w:val="004B3CD7"/>
    <w:rsid w:val="004B4522"/>
    <w:rsid w:val="004B5512"/>
    <w:rsid w:val="004B55F5"/>
    <w:rsid w:val="004B6C87"/>
    <w:rsid w:val="004B6EC2"/>
    <w:rsid w:val="004B7189"/>
    <w:rsid w:val="004B7493"/>
    <w:rsid w:val="004B78BC"/>
    <w:rsid w:val="004B7DCA"/>
    <w:rsid w:val="004C0AB8"/>
    <w:rsid w:val="004C0AE3"/>
    <w:rsid w:val="004C122D"/>
    <w:rsid w:val="004C1628"/>
    <w:rsid w:val="004C2ACD"/>
    <w:rsid w:val="004C3CF7"/>
    <w:rsid w:val="004C3D8A"/>
    <w:rsid w:val="004C413B"/>
    <w:rsid w:val="004C42E7"/>
    <w:rsid w:val="004C6840"/>
    <w:rsid w:val="004D0879"/>
    <w:rsid w:val="004D1AF2"/>
    <w:rsid w:val="004D2125"/>
    <w:rsid w:val="004D21C2"/>
    <w:rsid w:val="004D24CC"/>
    <w:rsid w:val="004D256E"/>
    <w:rsid w:val="004D3BFF"/>
    <w:rsid w:val="004D3F7F"/>
    <w:rsid w:val="004D4A8B"/>
    <w:rsid w:val="004D4B45"/>
    <w:rsid w:val="004D5404"/>
    <w:rsid w:val="004D55DD"/>
    <w:rsid w:val="004D56DA"/>
    <w:rsid w:val="004D5790"/>
    <w:rsid w:val="004D64C3"/>
    <w:rsid w:val="004D6814"/>
    <w:rsid w:val="004D6AAB"/>
    <w:rsid w:val="004D6B96"/>
    <w:rsid w:val="004D7027"/>
    <w:rsid w:val="004D7417"/>
    <w:rsid w:val="004D7ECF"/>
    <w:rsid w:val="004E0351"/>
    <w:rsid w:val="004E0B51"/>
    <w:rsid w:val="004E0D58"/>
    <w:rsid w:val="004E1A4F"/>
    <w:rsid w:val="004E32C5"/>
    <w:rsid w:val="004E3AF0"/>
    <w:rsid w:val="004E4273"/>
    <w:rsid w:val="004E47E9"/>
    <w:rsid w:val="004E4CC9"/>
    <w:rsid w:val="004E5800"/>
    <w:rsid w:val="004E5F7B"/>
    <w:rsid w:val="004E7A57"/>
    <w:rsid w:val="004F2FA8"/>
    <w:rsid w:val="004F30BD"/>
    <w:rsid w:val="004F4729"/>
    <w:rsid w:val="004F4C16"/>
    <w:rsid w:val="004F4F22"/>
    <w:rsid w:val="004F5496"/>
    <w:rsid w:val="004F6CCD"/>
    <w:rsid w:val="004F7CEB"/>
    <w:rsid w:val="004F7DA7"/>
    <w:rsid w:val="00501121"/>
    <w:rsid w:val="00501582"/>
    <w:rsid w:val="00501F1E"/>
    <w:rsid w:val="00502790"/>
    <w:rsid w:val="00503875"/>
    <w:rsid w:val="00503D50"/>
    <w:rsid w:val="00504B91"/>
    <w:rsid w:val="00504D6F"/>
    <w:rsid w:val="005056F5"/>
    <w:rsid w:val="00505E54"/>
    <w:rsid w:val="00505E8F"/>
    <w:rsid w:val="0050657D"/>
    <w:rsid w:val="00506BCF"/>
    <w:rsid w:val="00506D3B"/>
    <w:rsid w:val="00506DF4"/>
    <w:rsid w:val="00506E9B"/>
    <w:rsid w:val="005072DD"/>
    <w:rsid w:val="00507F93"/>
    <w:rsid w:val="00510502"/>
    <w:rsid w:val="00511ABA"/>
    <w:rsid w:val="00511B30"/>
    <w:rsid w:val="00511E50"/>
    <w:rsid w:val="0051239A"/>
    <w:rsid w:val="005126DE"/>
    <w:rsid w:val="005136F0"/>
    <w:rsid w:val="00513B41"/>
    <w:rsid w:val="005140DE"/>
    <w:rsid w:val="0051496D"/>
    <w:rsid w:val="00515D41"/>
    <w:rsid w:val="0051614A"/>
    <w:rsid w:val="00516694"/>
    <w:rsid w:val="00516736"/>
    <w:rsid w:val="005176D1"/>
    <w:rsid w:val="005179DB"/>
    <w:rsid w:val="00517BA9"/>
    <w:rsid w:val="0052016A"/>
    <w:rsid w:val="005218B0"/>
    <w:rsid w:val="005226F8"/>
    <w:rsid w:val="00523678"/>
    <w:rsid w:val="00523E1D"/>
    <w:rsid w:val="00524431"/>
    <w:rsid w:val="00525D81"/>
    <w:rsid w:val="00525EFA"/>
    <w:rsid w:val="005264EE"/>
    <w:rsid w:val="00526995"/>
    <w:rsid w:val="0052765C"/>
    <w:rsid w:val="005309DD"/>
    <w:rsid w:val="00530A6C"/>
    <w:rsid w:val="005312C1"/>
    <w:rsid w:val="005325D4"/>
    <w:rsid w:val="005326E1"/>
    <w:rsid w:val="00532E99"/>
    <w:rsid w:val="00533456"/>
    <w:rsid w:val="00534876"/>
    <w:rsid w:val="00535C36"/>
    <w:rsid w:val="00536268"/>
    <w:rsid w:val="00536384"/>
    <w:rsid w:val="005409FA"/>
    <w:rsid w:val="0054125F"/>
    <w:rsid w:val="00541C17"/>
    <w:rsid w:val="0054275F"/>
    <w:rsid w:val="005449D8"/>
    <w:rsid w:val="00544E29"/>
    <w:rsid w:val="00545C17"/>
    <w:rsid w:val="0054623F"/>
    <w:rsid w:val="00546B91"/>
    <w:rsid w:val="00546CCA"/>
    <w:rsid w:val="00546D56"/>
    <w:rsid w:val="005471AE"/>
    <w:rsid w:val="00547352"/>
    <w:rsid w:val="005509E2"/>
    <w:rsid w:val="00550C67"/>
    <w:rsid w:val="00550CB5"/>
    <w:rsid w:val="00551000"/>
    <w:rsid w:val="00551BB2"/>
    <w:rsid w:val="00552051"/>
    <w:rsid w:val="00552346"/>
    <w:rsid w:val="00552E86"/>
    <w:rsid w:val="00552FEF"/>
    <w:rsid w:val="00553648"/>
    <w:rsid w:val="00553B0C"/>
    <w:rsid w:val="005549C5"/>
    <w:rsid w:val="005554B8"/>
    <w:rsid w:val="00555F06"/>
    <w:rsid w:val="00555FAD"/>
    <w:rsid w:val="0055606B"/>
    <w:rsid w:val="00556156"/>
    <w:rsid w:val="00557C29"/>
    <w:rsid w:val="00561662"/>
    <w:rsid w:val="005616B7"/>
    <w:rsid w:val="005633E4"/>
    <w:rsid w:val="0056426E"/>
    <w:rsid w:val="0056463F"/>
    <w:rsid w:val="005647AC"/>
    <w:rsid w:val="00565958"/>
    <w:rsid w:val="00566521"/>
    <w:rsid w:val="00566D61"/>
    <w:rsid w:val="00566EC6"/>
    <w:rsid w:val="00567678"/>
    <w:rsid w:val="00570B8E"/>
    <w:rsid w:val="00570CFF"/>
    <w:rsid w:val="005710EB"/>
    <w:rsid w:val="0057119D"/>
    <w:rsid w:val="00571298"/>
    <w:rsid w:val="005718A3"/>
    <w:rsid w:val="005718FB"/>
    <w:rsid w:val="005745B9"/>
    <w:rsid w:val="00574800"/>
    <w:rsid w:val="00574D94"/>
    <w:rsid w:val="00575CC2"/>
    <w:rsid w:val="00576125"/>
    <w:rsid w:val="00576866"/>
    <w:rsid w:val="00576E80"/>
    <w:rsid w:val="00577F87"/>
    <w:rsid w:val="00582381"/>
    <w:rsid w:val="00582976"/>
    <w:rsid w:val="0058299A"/>
    <w:rsid w:val="0058411F"/>
    <w:rsid w:val="00585DAB"/>
    <w:rsid w:val="005864DC"/>
    <w:rsid w:val="00587B90"/>
    <w:rsid w:val="00587DAC"/>
    <w:rsid w:val="00587EA4"/>
    <w:rsid w:val="00590BB0"/>
    <w:rsid w:val="00590DD9"/>
    <w:rsid w:val="0059218F"/>
    <w:rsid w:val="00592FFA"/>
    <w:rsid w:val="0059303D"/>
    <w:rsid w:val="00593653"/>
    <w:rsid w:val="00593C96"/>
    <w:rsid w:val="0059440E"/>
    <w:rsid w:val="00594FF6"/>
    <w:rsid w:val="00596358"/>
    <w:rsid w:val="00596BDE"/>
    <w:rsid w:val="00597050"/>
    <w:rsid w:val="00597380"/>
    <w:rsid w:val="00597438"/>
    <w:rsid w:val="00597656"/>
    <w:rsid w:val="005A0016"/>
    <w:rsid w:val="005A0803"/>
    <w:rsid w:val="005A15FB"/>
    <w:rsid w:val="005A1F1E"/>
    <w:rsid w:val="005A24A9"/>
    <w:rsid w:val="005A3E12"/>
    <w:rsid w:val="005A4836"/>
    <w:rsid w:val="005A48D6"/>
    <w:rsid w:val="005A5553"/>
    <w:rsid w:val="005A669F"/>
    <w:rsid w:val="005B0DEA"/>
    <w:rsid w:val="005B1749"/>
    <w:rsid w:val="005B18EB"/>
    <w:rsid w:val="005B28C3"/>
    <w:rsid w:val="005B34E6"/>
    <w:rsid w:val="005B3DA7"/>
    <w:rsid w:val="005B4588"/>
    <w:rsid w:val="005B46DA"/>
    <w:rsid w:val="005B48D0"/>
    <w:rsid w:val="005B4BE9"/>
    <w:rsid w:val="005B4CF9"/>
    <w:rsid w:val="005B4EB8"/>
    <w:rsid w:val="005B569D"/>
    <w:rsid w:val="005B5BE6"/>
    <w:rsid w:val="005B62D5"/>
    <w:rsid w:val="005B6C16"/>
    <w:rsid w:val="005B7783"/>
    <w:rsid w:val="005B7889"/>
    <w:rsid w:val="005C00B4"/>
    <w:rsid w:val="005C0209"/>
    <w:rsid w:val="005C078D"/>
    <w:rsid w:val="005C0834"/>
    <w:rsid w:val="005C122F"/>
    <w:rsid w:val="005C1687"/>
    <w:rsid w:val="005C1929"/>
    <w:rsid w:val="005C1E1E"/>
    <w:rsid w:val="005C20D3"/>
    <w:rsid w:val="005C32EC"/>
    <w:rsid w:val="005C4272"/>
    <w:rsid w:val="005C5355"/>
    <w:rsid w:val="005C5660"/>
    <w:rsid w:val="005C594B"/>
    <w:rsid w:val="005C704D"/>
    <w:rsid w:val="005C7B77"/>
    <w:rsid w:val="005D04CB"/>
    <w:rsid w:val="005D0CC7"/>
    <w:rsid w:val="005D1729"/>
    <w:rsid w:val="005D1F8C"/>
    <w:rsid w:val="005D2A03"/>
    <w:rsid w:val="005D2B1B"/>
    <w:rsid w:val="005D32F1"/>
    <w:rsid w:val="005D3ED7"/>
    <w:rsid w:val="005D4B54"/>
    <w:rsid w:val="005D58E5"/>
    <w:rsid w:val="005D5F46"/>
    <w:rsid w:val="005D6B98"/>
    <w:rsid w:val="005D76F6"/>
    <w:rsid w:val="005D791A"/>
    <w:rsid w:val="005E015E"/>
    <w:rsid w:val="005E090F"/>
    <w:rsid w:val="005E0A5C"/>
    <w:rsid w:val="005E1A06"/>
    <w:rsid w:val="005E29A5"/>
    <w:rsid w:val="005E35F2"/>
    <w:rsid w:val="005E4589"/>
    <w:rsid w:val="005E528F"/>
    <w:rsid w:val="005E60B4"/>
    <w:rsid w:val="005E6A27"/>
    <w:rsid w:val="005E7B67"/>
    <w:rsid w:val="005F1084"/>
    <w:rsid w:val="005F1168"/>
    <w:rsid w:val="005F180C"/>
    <w:rsid w:val="005F33A1"/>
    <w:rsid w:val="005F35E6"/>
    <w:rsid w:val="005F51C4"/>
    <w:rsid w:val="005F526A"/>
    <w:rsid w:val="005F55EE"/>
    <w:rsid w:val="005F5681"/>
    <w:rsid w:val="005F583A"/>
    <w:rsid w:val="005F76FF"/>
    <w:rsid w:val="006000C6"/>
    <w:rsid w:val="006016C4"/>
    <w:rsid w:val="00601FEB"/>
    <w:rsid w:val="00602785"/>
    <w:rsid w:val="006030C8"/>
    <w:rsid w:val="0060391F"/>
    <w:rsid w:val="00603C68"/>
    <w:rsid w:val="00604285"/>
    <w:rsid w:val="00604BA1"/>
    <w:rsid w:val="00604FE7"/>
    <w:rsid w:val="00605468"/>
    <w:rsid w:val="00605487"/>
    <w:rsid w:val="00610082"/>
    <w:rsid w:val="006100CF"/>
    <w:rsid w:val="00610139"/>
    <w:rsid w:val="006108E6"/>
    <w:rsid w:val="006125AF"/>
    <w:rsid w:val="00613039"/>
    <w:rsid w:val="00614590"/>
    <w:rsid w:val="00614E29"/>
    <w:rsid w:val="00615221"/>
    <w:rsid w:val="006161D3"/>
    <w:rsid w:val="0061669B"/>
    <w:rsid w:val="00616E5A"/>
    <w:rsid w:val="006175B6"/>
    <w:rsid w:val="00617771"/>
    <w:rsid w:val="00621E5E"/>
    <w:rsid w:val="0062287D"/>
    <w:rsid w:val="006247D5"/>
    <w:rsid w:val="00625109"/>
    <w:rsid w:val="006252FB"/>
    <w:rsid w:val="00626202"/>
    <w:rsid w:val="00626442"/>
    <w:rsid w:val="00626889"/>
    <w:rsid w:val="00626FF9"/>
    <w:rsid w:val="00627060"/>
    <w:rsid w:val="00627468"/>
    <w:rsid w:val="006327C4"/>
    <w:rsid w:val="0063293E"/>
    <w:rsid w:val="00634072"/>
    <w:rsid w:val="00634390"/>
    <w:rsid w:val="0063439F"/>
    <w:rsid w:val="0063478C"/>
    <w:rsid w:val="00634F26"/>
    <w:rsid w:val="00634F5E"/>
    <w:rsid w:val="006351E6"/>
    <w:rsid w:val="00635283"/>
    <w:rsid w:val="0063558D"/>
    <w:rsid w:val="00636B77"/>
    <w:rsid w:val="00636C90"/>
    <w:rsid w:val="00636DEF"/>
    <w:rsid w:val="00636E6C"/>
    <w:rsid w:val="00637292"/>
    <w:rsid w:val="00640609"/>
    <w:rsid w:val="006406CF"/>
    <w:rsid w:val="00640B8F"/>
    <w:rsid w:val="00640DD6"/>
    <w:rsid w:val="00640FA1"/>
    <w:rsid w:val="00640FE6"/>
    <w:rsid w:val="00641802"/>
    <w:rsid w:val="0064198F"/>
    <w:rsid w:val="00641A41"/>
    <w:rsid w:val="006426D8"/>
    <w:rsid w:val="00643202"/>
    <w:rsid w:val="006437DA"/>
    <w:rsid w:val="00643C11"/>
    <w:rsid w:val="0064439A"/>
    <w:rsid w:val="0064448D"/>
    <w:rsid w:val="00645510"/>
    <w:rsid w:val="006459F4"/>
    <w:rsid w:val="00646918"/>
    <w:rsid w:val="0065012D"/>
    <w:rsid w:val="00650BCB"/>
    <w:rsid w:val="00650D34"/>
    <w:rsid w:val="00651DF5"/>
    <w:rsid w:val="00652119"/>
    <w:rsid w:val="00652C38"/>
    <w:rsid w:val="00653071"/>
    <w:rsid w:val="00653382"/>
    <w:rsid w:val="00653A37"/>
    <w:rsid w:val="00654074"/>
    <w:rsid w:val="0065527A"/>
    <w:rsid w:val="00660226"/>
    <w:rsid w:val="00660676"/>
    <w:rsid w:val="00660D17"/>
    <w:rsid w:val="00661E1B"/>
    <w:rsid w:val="00662DCF"/>
    <w:rsid w:val="006632A0"/>
    <w:rsid w:val="006642F0"/>
    <w:rsid w:val="00664D6B"/>
    <w:rsid w:val="00664E15"/>
    <w:rsid w:val="006652E5"/>
    <w:rsid w:val="00665840"/>
    <w:rsid w:val="0066585A"/>
    <w:rsid w:val="00665F5A"/>
    <w:rsid w:val="006662A0"/>
    <w:rsid w:val="00667386"/>
    <w:rsid w:val="0066763C"/>
    <w:rsid w:val="00670266"/>
    <w:rsid w:val="00671AC4"/>
    <w:rsid w:val="00671B6D"/>
    <w:rsid w:val="00671DE9"/>
    <w:rsid w:val="00673403"/>
    <w:rsid w:val="0067353D"/>
    <w:rsid w:val="0067363F"/>
    <w:rsid w:val="00673A2B"/>
    <w:rsid w:val="00673BD6"/>
    <w:rsid w:val="00673DF6"/>
    <w:rsid w:val="00673FDB"/>
    <w:rsid w:val="006743E5"/>
    <w:rsid w:val="006746EC"/>
    <w:rsid w:val="00674857"/>
    <w:rsid w:val="00674E89"/>
    <w:rsid w:val="006765DC"/>
    <w:rsid w:val="00676FE7"/>
    <w:rsid w:val="00677449"/>
    <w:rsid w:val="00677735"/>
    <w:rsid w:val="00677DDF"/>
    <w:rsid w:val="00681E8E"/>
    <w:rsid w:val="0068232C"/>
    <w:rsid w:val="00682ADB"/>
    <w:rsid w:val="00683031"/>
    <w:rsid w:val="00683DDD"/>
    <w:rsid w:val="006854ED"/>
    <w:rsid w:val="006858A6"/>
    <w:rsid w:val="00686548"/>
    <w:rsid w:val="00687AC7"/>
    <w:rsid w:val="00687DAB"/>
    <w:rsid w:val="00690742"/>
    <w:rsid w:val="006929EE"/>
    <w:rsid w:val="00692F7F"/>
    <w:rsid w:val="00692FD2"/>
    <w:rsid w:val="00693DA2"/>
    <w:rsid w:val="00694AD6"/>
    <w:rsid w:val="006950B5"/>
    <w:rsid w:val="006950D4"/>
    <w:rsid w:val="00695CE1"/>
    <w:rsid w:val="00696310"/>
    <w:rsid w:val="00696365"/>
    <w:rsid w:val="00697F0C"/>
    <w:rsid w:val="006A1DB9"/>
    <w:rsid w:val="006A2954"/>
    <w:rsid w:val="006A2C68"/>
    <w:rsid w:val="006A45FE"/>
    <w:rsid w:val="006A4C65"/>
    <w:rsid w:val="006A4DC8"/>
    <w:rsid w:val="006A4E87"/>
    <w:rsid w:val="006A5A30"/>
    <w:rsid w:val="006A5EE6"/>
    <w:rsid w:val="006A6478"/>
    <w:rsid w:val="006A6638"/>
    <w:rsid w:val="006A784F"/>
    <w:rsid w:val="006A78DC"/>
    <w:rsid w:val="006B08D0"/>
    <w:rsid w:val="006B0B0C"/>
    <w:rsid w:val="006B132A"/>
    <w:rsid w:val="006B182E"/>
    <w:rsid w:val="006B3D2D"/>
    <w:rsid w:val="006B49DB"/>
    <w:rsid w:val="006B528B"/>
    <w:rsid w:val="006B539D"/>
    <w:rsid w:val="006B5432"/>
    <w:rsid w:val="006B67E8"/>
    <w:rsid w:val="006B79E5"/>
    <w:rsid w:val="006B7E0D"/>
    <w:rsid w:val="006C0CBA"/>
    <w:rsid w:val="006C29B2"/>
    <w:rsid w:val="006C31C3"/>
    <w:rsid w:val="006C347C"/>
    <w:rsid w:val="006C595D"/>
    <w:rsid w:val="006C6519"/>
    <w:rsid w:val="006C7B5B"/>
    <w:rsid w:val="006D11CC"/>
    <w:rsid w:val="006D1597"/>
    <w:rsid w:val="006D2685"/>
    <w:rsid w:val="006D36C2"/>
    <w:rsid w:val="006D39AF"/>
    <w:rsid w:val="006D41CA"/>
    <w:rsid w:val="006D46F8"/>
    <w:rsid w:val="006D4A0E"/>
    <w:rsid w:val="006D5163"/>
    <w:rsid w:val="006D57F8"/>
    <w:rsid w:val="006D5BFE"/>
    <w:rsid w:val="006D65DC"/>
    <w:rsid w:val="006D6C36"/>
    <w:rsid w:val="006D6C92"/>
    <w:rsid w:val="006D7791"/>
    <w:rsid w:val="006D77A4"/>
    <w:rsid w:val="006E0362"/>
    <w:rsid w:val="006E043A"/>
    <w:rsid w:val="006E079D"/>
    <w:rsid w:val="006E0F60"/>
    <w:rsid w:val="006E1027"/>
    <w:rsid w:val="006E1B85"/>
    <w:rsid w:val="006E204D"/>
    <w:rsid w:val="006E302F"/>
    <w:rsid w:val="006E38E4"/>
    <w:rsid w:val="006E3CDE"/>
    <w:rsid w:val="006E3F46"/>
    <w:rsid w:val="006E4B65"/>
    <w:rsid w:val="006E5A68"/>
    <w:rsid w:val="006E7585"/>
    <w:rsid w:val="006E7A21"/>
    <w:rsid w:val="006E7C61"/>
    <w:rsid w:val="006E7E23"/>
    <w:rsid w:val="006F0211"/>
    <w:rsid w:val="006F030F"/>
    <w:rsid w:val="006F12F1"/>
    <w:rsid w:val="006F2C73"/>
    <w:rsid w:val="006F3218"/>
    <w:rsid w:val="006F3595"/>
    <w:rsid w:val="006F43B5"/>
    <w:rsid w:val="006F5898"/>
    <w:rsid w:val="006F5CD4"/>
    <w:rsid w:val="006F71AC"/>
    <w:rsid w:val="006F7421"/>
    <w:rsid w:val="006F76A6"/>
    <w:rsid w:val="00700C64"/>
    <w:rsid w:val="00701128"/>
    <w:rsid w:val="00701431"/>
    <w:rsid w:val="007023CC"/>
    <w:rsid w:val="00702576"/>
    <w:rsid w:val="00703F59"/>
    <w:rsid w:val="0070474E"/>
    <w:rsid w:val="00704CCB"/>
    <w:rsid w:val="00704FF5"/>
    <w:rsid w:val="007051B5"/>
    <w:rsid w:val="00705736"/>
    <w:rsid w:val="00705EF8"/>
    <w:rsid w:val="00706AC1"/>
    <w:rsid w:val="007074B7"/>
    <w:rsid w:val="00707E62"/>
    <w:rsid w:val="007102F1"/>
    <w:rsid w:val="00710B8B"/>
    <w:rsid w:val="00710E0E"/>
    <w:rsid w:val="007110CF"/>
    <w:rsid w:val="007113D8"/>
    <w:rsid w:val="00711A7E"/>
    <w:rsid w:val="0071216E"/>
    <w:rsid w:val="007121D1"/>
    <w:rsid w:val="0071251C"/>
    <w:rsid w:val="00712C76"/>
    <w:rsid w:val="00712F77"/>
    <w:rsid w:val="0071302D"/>
    <w:rsid w:val="00714639"/>
    <w:rsid w:val="00714D7B"/>
    <w:rsid w:val="007155D9"/>
    <w:rsid w:val="007157C1"/>
    <w:rsid w:val="0071581F"/>
    <w:rsid w:val="007162BE"/>
    <w:rsid w:val="007166AA"/>
    <w:rsid w:val="007167A0"/>
    <w:rsid w:val="00716FC2"/>
    <w:rsid w:val="007177B7"/>
    <w:rsid w:val="00717A18"/>
    <w:rsid w:val="00717A63"/>
    <w:rsid w:val="00717FD4"/>
    <w:rsid w:val="00720077"/>
    <w:rsid w:val="007208A9"/>
    <w:rsid w:val="00722325"/>
    <w:rsid w:val="00722AC1"/>
    <w:rsid w:val="007232F4"/>
    <w:rsid w:val="007238EE"/>
    <w:rsid w:val="007240CF"/>
    <w:rsid w:val="00725136"/>
    <w:rsid w:val="007252F1"/>
    <w:rsid w:val="007274EA"/>
    <w:rsid w:val="0073029D"/>
    <w:rsid w:val="00730DB8"/>
    <w:rsid w:val="00731718"/>
    <w:rsid w:val="00731D0F"/>
    <w:rsid w:val="00732939"/>
    <w:rsid w:val="00732A40"/>
    <w:rsid w:val="00732F2A"/>
    <w:rsid w:val="00733187"/>
    <w:rsid w:val="00733412"/>
    <w:rsid w:val="0073388A"/>
    <w:rsid w:val="00733DB8"/>
    <w:rsid w:val="00734E7D"/>
    <w:rsid w:val="0073775E"/>
    <w:rsid w:val="00737792"/>
    <w:rsid w:val="00737B13"/>
    <w:rsid w:val="0074017A"/>
    <w:rsid w:val="007402D5"/>
    <w:rsid w:val="00741B9A"/>
    <w:rsid w:val="00742866"/>
    <w:rsid w:val="00743572"/>
    <w:rsid w:val="00743B54"/>
    <w:rsid w:val="0074510D"/>
    <w:rsid w:val="00745306"/>
    <w:rsid w:val="00745885"/>
    <w:rsid w:val="00745F12"/>
    <w:rsid w:val="00746503"/>
    <w:rsid w:val="00746C84"/>
    <w:rsid w:val="0074720D"/>
    <w:rsid w:val="007476E4"/>
    <w:rsid w:val="0075025F"/>
    <w:rsid w:val="0075031A"/>
    <w:rsid w:val="00752896"/>
    <w:rsid w:val="00752A39"/>
    <w:rsid w:val="00753074"/>
    <w:rsid w:val="0075384D"/>
    <w:rsid w:val="00753E7D"/>
    <w:rsid w:val="0075681F"/>
    <w:rsid w:val="007576F9"/>
    <w:rsid w:val="00760A03"/>
    <w:rsid w:val="00760A61"/>
    <w:rsid w:val="00760EEE"/>
    <w:rsid w:val="007615E3"/>
    <w:rsid w:val="007616F3"/>
    <w:rsid w:val="0076177C"/>
    <w:rsid w:val="00761B8A"/>
    <w:rsid w:val="0076234F"/>
    <w:rsid w:val="007624F0"/>
    <w:rsid w:val="00762902"/>
    <w:rsid w:val="007630EF"/>
    <w:rsid w:val="0076387E"/>
    <w:rsid w:val="00763B6E"/>
    <w:rsid w:val="00764B4B"/>
    <w:rsid w:val="00764F3F"/>
    <w:rsid w:val="00766255"/>
    <w:rsid w:val="00766FBC"/>
    <w:rsid w:val="00770704"/>
    <w:rsid w:val="00770B29"/>
    <w:rsid w:val="00771170"/>
    <w:rsid w:val="00771480"/>
    <w:rsid w:val="00771666"/>
    <w:rsid w:val="0077233A"/>
    <w:rsid w:val="00772CE8"/>
    <w:rsid w:val="0077375E"/>
    <w:rsid w:val="00773AAC"/>
    <w:rsid w:val="00773B3C"/>
    <w:rsid w:val="0077418E"/>
    <w:rsid w:val="00774190"/>
    <w:rsid w:val="0077421E"/>
    <w:rsid w:val="00774278"/>
    <w:rsid w:val="00775F96"/>
    <w:rsid w:val="00777C84"/>
    <w:rsid w:val="00777E0F"/>
    <w:rsid w:val="00780FCF"/>
    <w:rsid w:val="007813AB"/>
    <w:rsid w:val="00782255"/>
    <w:rsid w:val="007825D1"/>
    <w:rsid w:val="00782E55"/>
    <w:rsid w:val="0078398E"/>
    <w:rsid w:val="00783C1F"/>
    <w:rsid w:val="007840C7"/>
    <w:rsid w:val="007852B6"/>
    <w:rsid w:val="007878B8"/>
    <w:rsid w:val="00790464"/>
    <w:rsid w:val="007906A3"/>
    <w:rsid w:val="00790A56"/>
    <w:rsid w:val="00790C50"/>
    <w:rsid w:val="0079159F"/>
    <w:rsid w:val="007915C5"/>
    <w:rsid w:val="00793113"/>
    <w:rsid w:val="00794543"/>
    <w:rsid w:val="007949C8"/>
    <w:rsid w:val="007956D4"/>
    <w:rsid w:val="007965FF"/>
    <w:rsid w:val="00796C5F"/>
    <w:rsid w:val="00796E9D"/>
    <w:rsid w:val="007A09DF"/>
    <w:rsid w:val="007A246F"/>
    <w:rsid w:val="007A4254"/>
    <w:rsid w:val="007A42F0"/>
    <w:rsid w:val="007A5C00"/>
    <w:rsid w:val="007A5C86"/>
    <w:rsid w:val="007A6600"/>
    <w:rsid w:val="007A779C"/>
    <w:rsid w:val="007A7A5A"/>
    <w:rsid w:val="007A7E81"/>
    <w:rsid w:val="007B0EA6"/>
    <w:rsid w:val="007B113B"/>
    <w:rsid w:val="007B21EC"/>
    <w:rsid w:val="007B30F3"/>
    <w:rsid w:val="007B4500"/>
    <w:rsid w:val="007B4A8F"/>
    <w:rsid w:val="007B5CAB"/>
    <w:rsid w:val="007B784C"/>
    <w:rsid w:val="007B7F81"/>
    <w:rsid w:val="007C079E"/>
    <w:rsid w:val="007C153D"/>
    <w:rsid w:val="007C1AC9"/>
    <w:rsid w:val="007C22BF"/>
    <w:rsid w:val="007C27D8"/>
    <w:rsid w:val="007C2F89"/>
    <w:rsid w:val="007C2FBC"/>
    <w:rsid w:val="007C3437"/>
    <w:rsid w:val="007C3B01"/>
    <w:rsid w:val="007C3D1C"/>
    <w:rsid w:val="007C3EEE"/>
    <w:rsid w:val="007C4A76"/>
    <w:rsid w:val="007C514C"/>
    <w:rsid w:val="007C55F9"/>
    <w:rsid w:val="007C592B"/>
    <w:rsid w:val="007C7080"/>
    <w:rsid w:val="007C7B43"/>
    <w:rsid w:val="007C7E2D"/>
    <w:rsid w:val="007C7EE8"/>
    <w:rsid w:val="007D0104"/>
    <w:rsid w:val="007D14FD"/>
    <w:rsid w:val="007D1A44"/>
    <w:rsid w:val="007D26A7"/>
    <w:rsid w:val="007D33C6"/>
    <w:rsid w:val="007D3C34"/>
    <w:rsid w:val="007D3C56"/>
    <w:rsid w:val="007D3C59"/>
    <w:rsid w:val="007D4424"/>
    <w:rsid w:val="007D46F7"/>
    <w:rsid w:val="007D5607"/>
    <w:rsid w:val="007D5A73"/>
    <w:rsid w:val="007D5EB6"/>
    <w:rsid w:val="007D654C"/>
    <w:rsid w:val="007D6BE2"/>
    <w:rsid w:val="007D6EC9"/>
    <w:rsid w:val="007D78ED"/>
    <w:rsid w:val="007E0083"/>
    <w:rsid w:val="007E0278"/>
    <w:rsid w:val="007E0A7D"/>
    <w:rsid w:val="007E14B2"/>
    <w:rsid w:val="007E17BF"/>
    <w:rsid w:val="007E1DBB"/>
    <w:rsid w:val="007E26EF"/>
    <w:rsid w:val="007E2CA5"/>
    <w:rsid w:val="007E3604"/>
    <w:rsid w:val="007E3689"/>
    <w:rsid w:val="007E45AD"/>
    <w:rsid w:val="007E6054"/>
    <w:rsid w:val="007E726E"/>
    <w:rsid w:val="007E7EE2"/>
    <w:rsid w:val="007F034B"/>
    <w:rsid w:val="007F05A1"/>
    <w:rsid w:val="007F1CCC"/>
    <w:rsid w:val="007F226C"/>
    <w:rsid w:val="007F22D2"/>
    <w:rsid w:val="007F32B6"/>
    <w:rsid w:val="007F3B31"/>
    <w:rsid w:val="007F3D08"/>
    <w:rsid w:val="007F4507"/>
    <w:rsid w:val="007F6D79"/>
    <w:rsid w:val="00801619"/>
    <w:rsid w:val="008016B2"/>
    <w:rsid w:val="0080190A"/>
    <w:rsid w:val="00801EDC"/>
    <w:rsid w:val="0080264B"/>
    <w:rsid w:val="00802C1A"/>
    <w:rsid w:val="00802FF1"/>
    <w:rsid w:val="00804B2B"/>
    <w:rsid w:val="00804D2C"/>
    <w:rsid w:val="0080524F"/>
    <w:rsid w:val="00805E56"/>
    <w:rsid w:val="00806141"/>
    <w:rsid w:val="0080647D"/>
    <w:rsid w:val="0080670A"/>
    <w:rsid w:val="00806A06"/>
    <w:rsid w:val="00807948"/>
    <w:rsid w:val="00807E2D"/>
    <w:rsid w:val="00810325"/>
    <w:rsid w:val="00810FB0"/>
    <w:rsid w:val="008117B9"/>
    <w:rsid w:val="00811ADA"/>
    <w:rsid w:val="00811B70"/>
    <w:rsid w:val="00812598"/>
    <w:rsid w:val="008133D1"/>
    <w:rsid w:val="0081446F"/>
    <w:rsid w:val="00814B8B"/>
    <w:rsid w:val="00815253"/>
    <w:rsid w:val="00815A47"/>
    <w:rsid w:val="0082041A"/>
    <w:rsid w:val="00821CA2"/>
    <w:rsid w:val="00822073"/>
    <w:rsid w:val="008226BD"/>
    <w:rsid w:val="00823DA4"/>
    <w:rsid w:val="00823F1B"/>
    <w:rsid w:val="0082491A"/>
    <w:rsid w:val="00824BD5"/>
    <w:rsid w:val="00826587"/>
    <w:rsid w:val="008268AB"/>
    <w:rsid w:val="00826927"/>
    <w:rsid w:val="00826E9F"/>
    <w:rsid w:val="00827126"/>
    <w:rsid w:val="0082781A"/>
    <w:rsid w:val="00827C40"/>
    <w:rsid w:val="00830240"/>
    <w:rsid w:val="0083047A"/>
    <w:rsid w:val="008307B5"/>
    <w:rsid w:val="00832EE4"/>
    <w:rsid w:val="00832F29"/>
    <w:rsid w:val="00833996"/>
    <w:rsid w:val="0083430E"/>
    <w:rsid w:val="00837204"/>
    <w:rsid w:val="0084035B"/>
    <w:rsid w:val="00840A8B"/>
    <w:rsid w:val="00843EBF"/>
    <w:rsid w:val="00844506"/>
    <w:rsid w:val="00845125"/>
    <w:rsid w:val="00845ACA"/>
    <w:rsid w:val="00846767"/>
    <w:rsid w:val="00847328"/>
    <w:rsid w:val="008475FC"/>
    <w:rsid w:val="00851AA3"/>
    <w:rsid w:val="008545D4"/>
    <w:rsid w:val="00854871"/>
    <w:rsid w:val="008548B8"/>
    <w:rsid w:val="00854F63"/>
    <w:rsid w:val="008556B8"/>
    <w:rsid w:val="008556F1"/>
    <w:rsid w:val="00855D91"/>
    <w:rsid w:val="0085655B"/>
    <w:rsid w:val="008572F3"/>
    <w:rsid w:val="00857C11"/>
    <w:rsid w:val="00862EFC"/>
    <w:rsid w:val="008631CC"/>
    <w:rsid w:val="00863C68"/>
    <w:rsid w:val="00864A77"/>
    <w:rsid w:val="00864F15"/>
    <w:rsid w:val="008659B6"/>
    <w:rsid w:val="00865EB9"/>
    <w:rsid w:val="0086621F"/>
    <w:rsid w:val="0086648E"/>
    <w:rsid w:val="00866C86"/>
    <w:rsid w:val="008672C1"/>
    <w:rsid w:val="00867F08"/>
    <w:rsid w:val="0087071E"/>
    <w:rsid w:val="00871D32"/>
    <w:rsid w:val="00871EE5"/>
    <w:rsid w:val="008729A7"/>
    <w:rsid w:val="00872D4A"/>
    <w:rsid w:val="00873934"/>
    <w:rsid w:val="00873A0B"/>
    <w:rsid w:val="00874131"/>
    <w:rsid w:val="008747DA"/>
    <w:rsid w:val="008748FE"/>
    <w:rsid w:val="00874B91"/>
    <w:rsid w:val="00874EFE"/>
    <w:rsid w:val="00875279"/>
    <w:rsid w:val="0087534A"/>
    <w:rsid w:val="00875805"/>
    <w:rsid w:val="008758E2"/>
    <w:rsid w:val="008769DC"/>
    <w:rsid w:val="00876F52"/>
    <w:rsid w:val="0087717E"/>
    <w:rsid w:val="00877C21"/>
    <w:rsid w:val="00877D1D"/>
    <w:rsid w:val="008806F6"/>
    <w:rsid w:val="0088141C"/>
    <w:rsid w:val="0088142E"/>
    <w:rsid w:val="0088147A"/>
    <w:rsid w:val="00882339"/>
    <w:rsid w:val="00882D9A"/>
    <w:rsid w:val="008833E3"/>
    <w:rsid w:val="00883BD8"/>
    <w:rsid w:val="00883C7B"/>
    <w:rsid w:val="00884179"/>
    <w:rsid w:val="0088588D"/>
    <w:rsid w:val="0088708A"/>
    <w:rsid w:val="00887702"/>
    <w:rsid w:val="008915A6"/>
    <w:rsid w:val="008923D4"/>
    <w:rsid w:val="00892D07"/>
    <w:rsid w:val="00892E29"/>
    <w:rsid w:val="00893247"/>
    <w:rsid w:val="00893377"/>
    <w:rsid w:val="0089372E"/>
    <w:rsid w:val="0089591F"/>
    <w:rsid w:val="008969B9"/>
    <w:rsid w:val="00896DA3"/>
    <w:rsid w:val="008A033F"/>
    <w:rsid w:val="008A0A9A"/>
    <w:rsid w:val="008A0C58"/>
    <w:rsid w:val="008A11CC"/>
    <w:rsid w:val="008A1CCF"/>
    <w:rsid w:val="008A2214"/>
    <w:rsid w:val="008A36E6"/>
    <w:rsid w:val="008A3A70"/>
    <w:rsid w:val="008A5B29"/>
    <w:rsid w:val="008A5E2D"/>
    <w:rsid w:val="008A6435"/>
    <w:rsid w:val="008A7CC6"/>
    <w:rsid w:val="008A7DFE"/>
    <w:rsid w:val="008B0707"/>
    <w:rsid w:val="008B15B7"/>
    <w:rsid w:val="008B1E6E"/>
    <w:rsid w:val="008B29F3"/>
    <w:rsid w:val="008B300B"/>
    <w:rsid w:val="008B3BB5"/>
    <w:rsid w:val="008B425D"/>
    <w:rsid w:val="008B4386"/>
    <w:rsid w:val="008B4526"/>
    <w:rsid w:val="008B47B3"/>
    <w:rsid w:val="008B5529"/>
    <w:rsid w:val="008B58C6"/>
    <w:rsid w:val="008B6622"/>
    <w:rsid w:val="008C0BBE"/>
    <w:rsid w:val="008C0FEB"/>
    <w:rsid w:val="008C2042"/>
    <w:rsid w:val="008C427B"/>
    <w:rsid w:val="008C5ABB"/>
    <w:rsid w:val="008D091A"/>
    <w:rsid w:val="008D2016"/>
    <w:rsid w:val="008D3BE7"/>
    <w:rsid w:val="008D46D9"/>
    <w:rsid w:val="008D5BA1"/>
    <w:rsid w:val="008D5C9B"/>
    <w:rsid w:val="008D6E3E"/>
    <w:rsid w:val="008D7591"/>
    <w:rsid w:val="008E05DA"/>
    <w:rsid w:val="008E0823"/>
    <w:rsid w:val="008E08F5"/>
    <w:rsid w:val="008E370A"/>
    <w:rsid w:val="008E445A"/>
    <w:rsid w:val="008E54BE"/>
    <w:rsid w:val="008E5AB8"/>
    <w:rsid w:val="008E627E"/>
    <w:rsid w:val="008E6A56"/>
    <w:rsid w:val="008E6C19"/>
    <w:rsid w:val="008E784F"/>
    <w:rsid w:val="008E7DD0"/>
    <w:rsid w:val="008F137F"/>
    <w:rsid w:val="008F1A30"/>
    <w:rsid w:val="008F2F27"/>
    <w:rsid w:val="008F32BB"/>
    <w:rsid w:val="008F3390"/>
    <w:rsid w:val="008F3450"/>
    <w:rsid w:val="008F36AC"/>
    <w:rsid w:val="008F3DD3"/>
    <w:rsid w:val="008F4F89"/>
    <w:rsid w:val="008F60DE"/>
    <w:rsid w:val="008F703E"/>
    <w:rsid w:val="00900184"/>
    <w:rsid w:val="009001F5"/>
    <w:rsid w:val="00900978"/>
    <w:rsid w:val="00900EAC"/>
    <w:rsid w:val="00901A0F"/>
    <w:rsid w:val="009023F8"/>
    <w:rsid w:val="00902D28"/>
    <w:rsid w:val="00902F65"/>
    <w:rsid w:val="00903874"/>
    <w:rsid w:val="0090389E"/>
    <w:rsid w:val="00904586"/>
    <w:rsid w:val="00904C70"/>
    <w:rsid w:val="00905AC2"/>
    <w:rsid w:val="009070C7"/>
    <w:rsid w:val="00907F66"/>
    <w:rsid w:val="00907F96"/>
    <w:rsid w:val="009104A0"/>
    <w:rsid w:val="00910570"/>
    <w:rsid w:val="009106B2"/>
    <w:rsid w:val="00910910"/>
    <w:rsid w:val="00910CDB"/>
    <w:rsid w:val="0091102C"/>
    <w:rsid w:val="00911473"/>
    <w:rsid w:val="009114D7"/>
    <w:rsid w:val="00912732"/>
    <w:rsid w:val="00912D20"/>
    <w:rsid w:val="00912E79"/>
    <w:rsid w:val="00912E9A"/>
    <w:rsid w:val="009147F1"/>
    <w:rsid w:val="00915EC1"/>
    <w:rsid w:val="00916ED6"/>
    <w:rsid w:val="00916F8A"/>
    <w:rsid w:val="0091746D"/>
    <w:rsid w:val="00917477"/>
    <w:rsid w:val="00917E6E"/>
    <w:rsid w:val="0092065B"/>
    <w:rsid w:val="00921314"/>
    <w:rsid w:val="0092153E"/>
    <w:rsid w:val="009217D7"/>
    <w:rsid w:val="00921C98"/>
    <w:rsid w:val="00921E1A"/>
    <w:rsid w:val="00922347"/>
    <w:rsid w:val="009239FC"/>
    <w:rsid w:val="00924FDC"/>
    <w:rsid w:val="009255D9"/>
    <w:rsid w:val="0092561D"/>
    <w:rsid w:val="00925A6A"/>
    <w:rsid w:val="00926838"/>
    <w:rsid w:val="009269B8"/>
    <w:rsid w:val="0093066F"/>
    <w:rsid w:val="00931A27"/>
    <w:rsid w:val="0093235D"/>
    <w:rsid w:val="0093253C"/>
    <w:rsid w:val="00932BF4"/>
    <w:rsid w:val="00933EBD"/>
    <w:rsid w:val="00935944"/>
    <w:rsid w:val="00937262"/>
    <w:rsid w:val="00937505"/>
    <w:rsid w:val="00940133"/>
    <w:rsid w:val="009407DC"/>
    <w:rsid w:val="00941B85"/>
    <w:rsid w:val="00942CEF"/>
    <w:rsid w:val="00942EDB"/>
    <w:rsid w:val="00943E6E"/>
    <w:rsid w:val="009448BE"/>
    <w:rsid w:val="00945630"/>
    <w:rsid w:val="009457EB"/>
    <w:rsid w:val="00945FEB"/>
    <w:rsid w:val="00946316"/>
    <w:rsid w:val="009465D8"/>
    <w:rsid w:val="00946B29"/>
    <w:rsid w:val="00946B58"/>
    <w:rsid w:val="00947392"/>
    <w:rsid w:val="00947502"/>
    <w:rsid w:val="00951826"/>
    <w:rsid w:val="00951D84"/>
    <w:rsid w:val="00952A90"/>
    <w:rsid w:val="00952BCC"/>
    <w:rsid w:val="00952C5E"/>
    <w:rsid w:val="00953F97"/>
    <w:rsid w:val="00954F36"/>
    <w:rsid w:val="00955249"/>
    <w:rsid w:val="00955CC7"/>
    <w:rsid w:val="00956A86"/>
    <w:rsid w:val="00957144"/>
    <w:rsid w:val="0095774F"/>
    <w:rsid w:val="00957B2A"/>
    <w:rsid w:val="00957DBF"/>
    <w:rsid w:val="00960095"/>
    <w:rsid w:val="0096075C"/>
    <w:rsid w:val="00960CD0"/>
    <w:rsid w:val="00960FA8"/>
    <w:rsid w:val="009619BB"/>
    <w:rsid w:val="009620DD"/>
    <w:rsid w:val="009626C2"/>
    <w:rsid w:val="00962EF1"/>
    <w:rsid w:val="0096310B"/>
    <w:rsid w:val="00963BED"/>
    <w:rsid w:val="00963E1F"/>
    <w:rsid w:val="009656D7"/>
    <w:rsid w:val="00965AF1"/>
    <w:rsid w:val="0096606F"/>
    <w:rsid w:val="00966793"/>
    <w:rsid w:val="009667AD"/>
    <w:rsid w:val="00966D0B"/>
    <w:rsid w:val="009708C8"/>
    <w:rsid w:val="00970B99"/>
    <w:rsid w:val="0097244D"/>
    <w:rsid w:val="009724EE"/>
    <w:rsid w:val="00972E4D"/>
    <w:rsid w:val="0097498A"/>
    <w:rsid w:val="00974992"/>
    <w:rsid w:val="00975A2C"/>
    <w:rsid w:val="00975CF3"/>
    <w:rsid w:val="00976236"/>
    <w:rsid w:val="00976485"/>
    <w:rsid w:val="00976E0A"/>
    <w:rsid w:val="0097746F"/>
    <w:rsid w:val="00977610"/>
    <w:rsid w:val="009779AF"/>
    <w:rsid w:val="00980012"/>
    <w:rsid w:val="0098087C"/>
    <w:rsid w:val="00980DDC"/>
    <w:rsid w:val="0098105C"/>
    <w:rsid w:val="00982FCB"/>
    <w:rsid w:val="009833B3"/>
    <w:rsid w:val="0098362B"/>
    <w:rsid w:val="009837BE"/>
    <w:rsid w:val="009839BE"/>
    <w:rsid w:val="00983C39"/>
    <w:rsid w:val="00983EC8"/>
    <w:rsid w:val="009842B3"/>
    <w:rsid w:val="0098471F"/>
    <w:rsid w:val="00985B5C"/>
    <w:rsid w:val="00986C90"/>
    <w:rsid w:val="00986F6E"/>
    <w:rsid w:val="00987E23"/>
    <w:rsid w:val="0099142F"/>
    <w:rsid w:val="00991B3B"/>
    <w:rsid w:val="00991BDC"/>
    <w:rsid w:val="00991D58"/>
    <w:rsid w:val="009920A5"/>
    <w:rsid w:val="0099289E"/>
    <w:rsid w:val="00993B6E"/>
    <w:rsid w:val="00994B89"/>
    <w:rsid w:val="00995159"/>
    <w:rsid w:val="00995679"/>
    <w:rsid w:val="009959A2"/>
    <w:rsid w:val="00996C3B"/>
    <w:rsid w:val="00996D13"/>
    <w:rsid w:val="009A0797"/>
    <w:rsid w:val="009A1E90"/>
    <w:rsid w:val="009A27CB"/>
    <w:rsid w:val="009A3408"/>
    <w:rsid w:val="009A3988"/>
    <w:rsid w:val="009A4A25"/>
    <w:rsid w:val="009A4B5D"/>
    <w:rsid w:val="009A4E1D"/>
    <w:rsid w:val="009A55C2"/>
    <w:rsid w:val="009A642E"/>
    <w:rsid w:val="009A6BF5"/>
    <w:rsid w:val="009A7FD8"/>
    <w:rsid w:val="009B05BE"/>
    <w:rsid w:val="009B21B2"/>
    <w:rsid w:val="009B23C2"/>
    <w:rsid w:val="009B33B1"/>
    <w:rsid w:val="009B3403"/>
    <w:rsid w:val="009B3763"/>
    <w:rsid w:val="009B3985"/>
    <w:rsid w:val="009B41BE"/>
    <w:rsid w:val="009B4258"/>
    <w:rsid w:val="009B470B"/>
    <w:rsid w:val="009B5627"/>
    <w:rsid w:val="009B58CB"/>
    <w:rsid w:val="009B59B5"/>
    <w:rsid w:val="009B5E4D"/>
    <w:rsid w:val="009B67DB"/>
    <w:rsid w:val="009B69D2"/>
    <w:rsid w:val="009B786C"/>
    <w:rsid w:val="009C0056"/>
    <w:rsid w:val="009C03BC"/>
    <w:rsid w:val="009C180D"/>
    <w:rsid w:val="009C1B07"/>
    <w:rsid w:val="009C2140"/>
    <w:rsid w:val="009C423D"/>
    <w:rsid w:val="009C4588"/>
    <w:rsid w:val="009C5874"/>
    <w:rsid w:val="009C60EC"/>
    <w:rsid w:val="009D0C61"/>
    <w:rsid w:val="009D0CA5"/>
    <w:rsid w:val="009D174F"/>
    <w:rsid w:val="009D1AA8"/>
    <w:rsid w:val="009D1AC3"/>
    <w:rsid w:val="009D2A95"/>
    <w:rsid w:val="009D3F7F"/>
    <w:rsid w:val="009D50C8"/>
    <w:rsid w:val="009D5BAD"/>
    <w:rsid w:val="009D60B6"/>
    <w:rsid w:val="009D6F88"/>
    <w:rsid w:val="009D710E"/>
    <w:rsid w:val="009D74EE"/>
    <w:rsid w:val="009D785D"/>
    <w:rsid w:val="009D796F"/>
    <w:rsid w:val="009D7D9E"/>
    <w:rsid w:val="009E04CC"/>
    <w:rsid w:val="009E0614"/>
    <w:rsid w:val="009E0F57"/>
    <w:rsid w:val="009E21D6"/>
    <w:rsid w:val="009E284F"/>
    <w:rsid w:val="009E2982"/>
    <w:rsid w:val="009E3DE1"/>
    <w:rsid w:val="009E418F"/>
    <w:rsid w:val="009E42A8"/>
    <w:rsid w:val="009E49D4"/>
    <w:rsid w:val="009E4B35"/>
    <w:rsid w:val="009E5FB8"/>
    <w:rsid w:val="009E62F8"/>
    <w:rsid w:val="009E6FA0"/>
    <w:rsid w:val="009E71E6"/>
    <w:rsid w:val="009E729E"/>
    <w:rsid w:val="009E737E"/>
    <w:rsid w:val="009F113E"/>
    <w:rsid w:val="009F2344"/>
    <w:rsid w:val="009F2940"/>
    <w:rsid w:val="009F331C"/>
    <w:rsid w:val="009F3668"/>
    <w:rsid w:val="009F5C6A"/>
    <w:rsid w:val="009F5E67"/>
    <w:rsid w:val="009F6260"/>
    <w:rsid w:val="009F6D86"/>
    <w:rsid w:val="009F741C"/>
    <w:rsid w:val="009F7E5E"/>
    <w:rsid w:val="009F7EA5"/>
    <w:rsid w:val="00A0038F"/>
    <w:rsid w:val="00A00A7E"/>
    <w:rsid w:val="00A01180"/>
    <w:rsid w:val="00A012FE"/>
    <w:rsid w:val="00A01513"/>
    <w:rsid w:val="00A01A7C"/>
    <w:rsid w:val="00A02144"/>
    <w:rsid w:val="00A0246D"/>
    <w:rsid w:val="00A02DA1"/>
    <w:rsid w:val="00A030FC"/>
    <w:rsid w:val="00A03403"/>
    <w:rsid w:val="00A03932"/>
    <w:rsid w:val="00A03BE2"/>
    <w:rsid w:val="00A03D3A"/>
    <w:rsid w:val="00A04238"/>
    <w:rsid w:val="00A04E29"/>
    <w:rsid w:val="00A050D1"/>
    <w:rsid w:val="00A0641D"/>
    <w:rsid w:val="00A06587"/>
    <w:rsid w:val="00A102FA"/>
    <w:rsid w:val="00A10508"/>
    <w:rsid w:val="00A10AB8"/>
    <w:rsid w:val="00A11300"/>
    <w:rsid w:val="00A1150B"/>
    <w:rsid w:val="00A11916"/>
    <w:rsid w:val="00A12699"/>
    <w:rsid w:val="00A12D6C"/>
    <w:rsid w:val="00A140FB"/>
    <w:rsid w:val="00A14C1D"/>
    <w:rsid w:val="00A14CB2"/>
    <w:rsid w:val="00A14CBD"/>
    <w:rsid w:val="00A15A4A"/>
    <w:rsid w:val="00A15B35"/>
    <w:rsid w:val="00A16448"/>
    <w:rsid w:val="00A1649A"/>
    <w:rsid w:val="00A2055D"/>
    <w:rsid w:val="00A22042"/>
    <w:rsid w:val="00A223E0"/>
    <w:rsid w:val="00A22FF4"/>
    <w:rsid w:val="00A233D9"/>
    <w:rsid w:val="00A235F5"/>
    <w:rsid w:val="00A23835"/>
    <w:rsid w:val="00A2446A"/>
    <w:rsid w:val="00A24A8F"/>
    <w:rsid w:val="00A25AD1"/>
    <w:rsid w:val="00A2622E"/>
    <w:rsid w:val="00A2623E"/>
    <w:rsid w:val="00A26A2C"/>
    <w:rsid w:val="00A31334"/>
    <w:rsid w:val="00A3191A"/>
    <w:rsid w:val="00A319CB"/>
    <w:rsid w:val="00A31B21"/>
    <w:rsid w:val="00A32CAC"/>
    <w:rsid w:val="00A32FF0"/>
    <w:rsid w:val="00A339F8"/>
    <w:rsid w:val="00A33D15"/>
    <w:rsid w:val="00A346B1"/>
    <w:rsid w:val="00A35AE7"/>
    <w:rsid w:val="00A3655D"/>
    <w:rsid w:val="00A37F8C"/>
    <w:rsid w:val="00A40045"/>
    <w:rsid w:val="00A402CA"/>
    <w:rsid w:val="00A40607"/>
    <w:rsid w:val="00A415F5"/>
    <w:rsid w:val="00A417B3"/>
    <w:rsid w:val="00A42298"/>
    <w:rsid w:val="00A42708"/>
    <w:rsid w:val="00A4297C"/>
    <w:rsid w:val="00A43498"/>
    <w:rsid w:val="00A43D22"/>
    <w:rsid w:val="00A43F81"/>
    <w:rsid w:val="00A4547A"/>
    <w:rsid w:val="00A4575E"/>
    <w:rsid w:val="00A45B41"/>
    <w:rsid w:val="00A46C2D"/>
    <w:rsid w:val="00A47569"/>
    <w:rsid w:val="00A47801"/>
    <w:rsid w:val="00A50480"/>
    <w:rsid w:val="00A51747"/>
    <w:rsid w:val="00A51FDE"/>
    <w:rsid w:val="00A523D8"/>
    <w:rsid w:val="00A523E5"/>
    <w:rsid w:val="00A5376F"/>
    <w:rsid w:val="00A53F8F"/>
    <w:rsid w:val="00A54076"/>
    <w:rsid w:val="00A5469D"/>
    <w:rsid w:val="00A5512F"/>
    <w:rsid w:val="00A553D5"/>
    <w:rsid w:val="00A5545A"/>
    <w:rsid w:val="00A55CEF"/>
    <w:rsid w:val="00A5618E"/>
    <w:rsid w:val="00A5701B"/>
    <w:rsid w:val="00A60B82"/>
    <w:rsid w:val="00A6177B"/>
    <w:rsid w:val="00A61806"/>
    <w:rsid w:val="00A61A52"/>
    <w:rsid w:val="00A61BEF"/>
    <w:rsid w:val="00A61C3C"/>
    <w:rsid w:val="00A61D59"/>
    <w:rsid w:val="00A61DF5"/>
    <w:rsid w:val="00A6208E"/>
    <w:rsid w:val="00A62E2F"/>
    <w:rsid w:val="00A63AB8"/>
    <w:rsid w:val="00A63CC2"/>
    <w:rsid w:val="00A64785"/>
    <w:rsid w:val="00A64A25"/>
    <w:rsid w:val="00A65647"/>
    <w:rsid w:val="00A65654"/>
    <w:rsid w:val="00A65EFA"/>
    <w:rsid w:val="00A6699C"/>
    <w:rsid w:val="00A66D20"/>
    <w:rsid w:val="00A67DFD"/>
    <w:rsid w:val="00A706ED"/>
    <w:rsid w:val="00A708EA"/>
    <w:rsid w:val="00A734A0"/>
    <w:rsid w:val="00A75218"/>
    <w:rsid w:val="00A758DE"/>
    <w:rsid w:val="00A75DA4"/>
    <w:rsid w:val="00A763A7"/>
    <w:rsid w:val="00A77153"/>
    <w:rsid w:val="00A775F4"/>
    <w:rsid w:val="00A803EC"/>
    <w:rsid w:val="00A8046E"/>
    <w:rsid w:val="00A81E7A"/>
    <w:rsid w:val="00A8229E"/>
    <w:rsid w:val="00A824F7"/>
    <w:rsid w:val="00A82824"/>
    <w:rsid w:val="00A83228"/>
    <w:rsid w:val="00A83BFA"/>
    <w:rsid w:val="00A8483C"/>
    <w:rsid w:val="00A85241"/>
    <w:rsid w:val="00A857C3"/>
    <w:rsid w:val="00A85D58"/>
    <w:rsid w:val="00A861F6"/>
    <w:rsid w:val="00A864A9"/>
    <w:rsid w:val="00A90276"/>
    <w:rsid w:val="00A90CAB"/>
    <w:rsid w:val="00A9103D"/>
    <w:rsid w:val="00A918C8"/>
    <w:rsid w:val="00A9364A"/>
    <w:rsid w:val="00A94CF3"/>
    <w:rsid w:val="00A96E14"/>
    <w:rsid w:val="00A97376"/>
    <w:rsid w:val="00AA0EA1"/>
    <w:rsid w:val="00AA1A75"/>
    <w:rsid w:val="00AA4766"/>
    <w:rsid w:val="00AA47E1"/>
    <w:rsid w:val="00AA4EEF"/>
    <w:rsid w:val="00AA6DCA"/>
    <w:rsid w:val="00AA7963"/>
    <w:rsid w:val="00AA79AE"/>
    <w:rsid w:val="00AB09D0"/>
    <w:rsid w:val="00AB0D5B"/>
    <w:rsid w:val="00AB0F43"/>
    <w:rsid w:val="00AB262A"/>
    <w:rsid w:val="00AB2817"/>
    <w:rsid w:val="00AB2C1C"/>
    <w:rsid w:val="00AB2D63"/>
    <w:rsid w:val="00AB322E"/>
    <w:rsid w:val="00AB3297"/>
    <w:rsid w:val="00AB35AB"/>
    <w:rsid w:val="00AB44B3"/>
    <w:rsid w:val="00AB4852"/>
    <w:rsid w:val="00AB48F4"/>
    <w:rsid w:val="00AB52BB"/>
    <w:rsid w:val="00AB54D9"/>
    <w:rsid w:val="00AB5A4E"/>
    <w:rsid w:val="00AC0C43"/>
    <w:rsid w:val="00AC0EC6"/>
    <w:rsid w:val="00AC14E1"/>
    <w:rsid w:val="00AC2127"/>
    <w:rsid w:val="00AC28F8"/>
    <w:rsid w:val="00AC3253"/>
    <w:rsid w:val="00AC3456"/>
    <w:rsid w:val="00AC34BA"/>
    <w:rsid w:val="00AC3986"/>
    <w:rsid w:val="00AC3C11"/>
    <w:rsid w:val="00AC5741"/>
    <w:rsid w:val="00AC69BD"/>
    <w:rsid w:val="00AC6E61"/>
    <w:rsid w:val="00AC6E6B"/>
    <w:rsid w:val="00AD0703"/>
    <w:rsid w:val="00AD215E"/>
    <w:rsid w:val="00AD28D5"/>
    <w:rsid w:val="00AD2ABA"/>
    <w:rsid w:val="00AD2E8F"/>
    <w:rsid w:val="00AD35C0"/>
    <w:rsid w:val="00AD68B9"/>
    <w:rsid w:val="00AE049C"/>
    <w:rsid w:val="00AE0976"/>
    <w:rsid w:val="00AE0E33"/>
    <w:rsid w:val="00AE10A0"/>
    <w:rsid w:val="00AE26D6"/>
    <w:rsid w:val="00AE26EC"/>
    <w:rsid w:val="00AE3972"/>
    <w:rsid w:val="00AE40E7"/>
    <w:rsid w:val="00AE4CAA"/>
    <w:rsid w:val="00AE5678"/>
    <w:rsid w:val="00AE6239"/>
    <w:rsid w:val="00AE6272"/>
    <w:rsid w:val="00AE6448"/>
    <w:rsid w:val="00AE665A"/>
    <w:rsid w:val="00AE6F7E"/>
    <w:rsid w:val="00AE743E"/>
    <w:rsid w:val="00AE7763"/>
    <w:rsid w:val="00AE78B9"/>
    <w:rsid w:val="00AF0D21"/>
    <w:rsid w:val="00AF0FA0"/>
    <w:rsid w:val="00AF12E3"/>
    <w:rsid w:val="00AF1A1D"/>
    <w:rsid w:val="00AF1DAF"/>
    <w:rsid w:val="00AF2662"/>
    <w:rsid w:val="00AF280D"/>
    <w:rsid w:val="00AF392A"/>
    <w:rsid w:val="00AF3F47"/>
    <w:rsid w:val="00AF5616"/>
    <w:rsid w:val="00AF6D59"/>
    <w:rsid w:val="00AF799E"/>
    <w:rsid w:val="00AF7C7C"/>
    <w:rsid w:val="00B0035F"/>
    <w:rsid w:val="00B006C6"/>
    <w:rsid w:val="00B007DE"/>
    <w:rsid w:val="00B00893"/>
    <w:rsid w:val="00B01156"/>
    <w:rsid w:val="00B01F4E"/>
    <w:rsid w:val="00B02B5D"/>
    <w:rsid w:val="00B047FA"/>
    <w:rsid w:val="00B04C93"/>
    <w:rsid w:val="00B05BF4"/>
    <w:rsid w:val="00B05EE7"/>
    <w:rsid w:val="00B06C55"/>
    <w:rsid w:val="00B123AE"/>
    <w:rsid w:val="00B129F2"/>
    <w:rsid w:val="00B12CBA"/>
    <w:rsid w:val="00B1416E"/>
    <w:rsid w:val="00B14E80"/>
    <w:rsid w:val="00B150B4"/>
    <w:rsid w:val="00B15203"/>
    <w:rsid w:val="00B15686"/>
    <w:rsid w:val="00B16B6C"/>
    <w:rsid w:val="00B16F94"/>
    <w:rsid w:val="00B2046D"/>
    <w:rsid w:val="00B20F40"/>
    <w:rsid w:val="00B2118B"/>
    <w:rsid w:val="00B21591"/>
    <w:rsid w:val="00B223FC"/>
    <w:rsid w:val="00B2288D"/>
    <w:rsid w:val="00B22B1B"/>
    <w:rsid w:val="00B23913"/>
    <w:rsid w:val="00B23E2F"/>
    <w:rsid w:val="00B26336"/>
    <w:rsid w:val="00B26BBE"/>
    <w:rsid w:val="00B27FAF"/>
    <w:rsid w:val="00B3009E"/>
    <w:rsid w:val="00B30643"/>
    <w:rsid w:val="00B3120F"/>
    <w:rsid w:val="00B31819"/>
    <w:rsid w:val="00B31CA7"/>
    <w:rsid w:val="00B32250"/>
    <w:rsid w:val="00B3229C"/>
    <w:rsid w:val="00B32481"/>
    <w:rsid w:val="00B32947"/>
    <w:rsid w:val="00B33175"/>
    <w:rsid w:val="00B34091"/>
    <w:rsid w:val="00B35562"/>
    <w:rsid w:val="00B36373"/>
    <w:rsid w:val="00B371B5"/>
    <w:rsid w:val="00B40261"/>
    <w:rsid w:val="00B40720"/>
    <w:rsid w:val="00B4152F"/>
    <w:rsid w:val="00B417D4"/>
    <w:rsid w:val="00B41D1B"/>
    <w:rsid w:val="00B42032"/>
    <w:rsid w:val="00B4387C"/>
    <w:rsid w:val="00B43B7C"/>
    <w:rsid w:val="00B4515D"/>
    <w:rsid w:val="00B45373"/>
    <w:rsid w:val="00B4553F"/>
    <w:rsid w:val="00B45C24"/>
    <w:rsid w:val="00B46309"/>
    <w:rsid w:val="00B469EE"/>
    <w:rsid w:val="00B46DC4"/>
    <w:rsid w:val="00B47E53"/>
    <w:rsid w:val="00B47FB5"/>
    <w:rsid w:val="00B517E5"/>
    <w:rsid w:val="00B528EA"/>
    <w:rsid w:val="00B529FF"/>
    <w:rsid w:val="00B53517"/>
    <w:rsid w:val="00B559F7"/>
    <w:rsid w:val="00B55F1C"/>
    <w:rsid w:val="00B56075"/>
    <w:rsid w:val="00B56967"/>
    <w:rsid w:val="00B57D72"/>
    <w:rsid w:val="00B57DC9"/>
    <w:rsid w:val="00B60031"/>
    <w:rsid w:val="00B614E2"/>
    <w:rsid w:val="00B617B6"/>
    <w:rsid w:val="00B617F2"/>
    <w:rsid w:val="00B61B4D"/>
    <w:rsid w:val="00B63547"/>
    <w:rsid w:val="00B63584"/>
    <w:rsid w:val="00B63A48"/>
    <w:rsid w:val="00B643E5"/>
    <w:rsid w:val="00B64CEA"/>
    <w:rsid w:val="00B655C1"/>
    <w:rsid w:val="00B66929"/>
    <w:rsid w:val="00B66D9D"/>
    <w:rsid w:val="00B67483"/>
    <w:rsid w:val="00B67B29"/>
    <w:rsid w:val="00B70164"/>
    <w:rsid w:val="00B70583"/>
    <w:rsid w:val="00B70DD9"/>
    <w:rsid w:val="00B70E78"/>
    <w:rsid w:val="00B7185A"/>
    <w:rsid w:val="00B723FD"/>
    <w:rsid w:val="00B7270C"/>
    <w:rsid w:val="00B72778"/>
    <w:rsid w:val="00B747D7"/>
    <w:rsid w:val="00B74C60"/>
    <w:rsid w:val="00B762BD"/>
    <w:rsid w:val="00B800D1"/>
    <w:rsid w:val="00B808AF"/>
    <w:rsid w:val="00B81608"/>
    <w:rsid w:val="00B81EA9"/>
    <w:rsid w:val="00B8231E"/>
    <w:rsid w:val="00B82945"/>
    <w:rsid w:val="00B84CCE"/>
    <w:rsid w:val="00B8557D"/>
    <w:rsid w:val="00B8700C"/>
    <w:rsid w:val="00B87D72"/>
    <w:rsid w:val="00B907ED"/>
    <w:rsid w:val="00B91E44"/>
    <w:rsid w:val="00B926C7"/>
    <w:rsid w:val="00B9391D"/>
    <w:rsid w:val="00B93F04"/>
    <w:rsid w:val="00B93F36"/>
    <w:rsid w:val="00B94D0C"/>
    <w:rsid w:val="00B95496"/>
    <w:rsid w:val="00BA0A08"/>
    <w:rsid w:val="00BA0EF9"/>
    <w:rsid w:val="00BA100A"/>
    <w:rsid w:val="00BA17E3"/>
    <w:rsid w:val="00BA1E8C"/>
    <w:rsid w:val="00BA217A"/>
    <w:rsid w:val="00BA22A7"/>
    <w:rsid w:val="00BA25E9"/>
    <w:rsid w:val="00BA2825"/>
    <w:rsid w:val="00BA55A7"/>
    <w:rsid w:val="00BA62E7"/>
    <w:rsid w:val="00BA6587"/>
    <w:rsid w:val="00BA6884"/>
    <w:rsid w:val="00BA721B"/>
    <w:rsid w:val="00BA733A"/>
    <w:rsid w:val="00BA7B65"/>
    <w:rsid w:val="00BB066D"/>
    <w:rsid w:val="00BB12BA"/>
    <w:rsid w:val="00BB15AB"/>
    <w:rsid w:val="00BB294B"/>
    <w:rsid w:val="00BB2FD4"/>
    <w:rsid w:val="00BB3C05"/>
    <w:rsid w:val="00BB5763"/>
    <w:rsid w:val="00BB5ABA"/>
    <w:rsid w:val="00BB5E1E"/>
    <w:rsid w:val="00BB6128"/>
    <w:rsid w:val="00BB6357"/>
    <w:rsid w:val="00BB6A75"/>
    <w:rsid w:val="00BB6F68"/>
    <w:rsid w:val="00BB7B27"/>
    <w:rsid w:val="00BB7F25"/>
    <w:rsid w:val="00BC0400"/>
    <w:rsid w:val="00BC0CD1"/>
    <w:rsid w:val="00BC16EE"/>
    <w:rsid w:val="00BC2E54"/>
    <w:rsid w:val="00BC373D"/>
    <w:rsid w:val="00BC5639"/>
    <w:rsid w:val="00BC5A46"/>
    <w:rsid w:val="00BC5EB3"/>
    <w:rsid w:val="00BC6B3F"/>
    <w:rsid w:val="00BC6D0E"/>
    <w:rsid w:val="00BC77A8"/>
    <w:rsid w:val="00BC7FC9"/>
    <w:rsid w:val="00BD0C69"/>
    <w:rsid w:val="00BD11B0"/>
    <w:rsid w:val="00BD181C"/>
    <w:rsid w:val="00BD1BA4"/>
    <w:rsid w:val="00BD1F92"/>
    <w:rsid w:val="00BD2080"/>
    <w:rsid w:val="00BD20D2"/>
    <w:rsid w:val="00BD20D9"/>
    <w:rsid w:val="00BD2D53"/>
    <w:rsid w:val="00BD36AE"/>
    <w:rsid w:val="00BD3916"/>
    <w:rsid w:val="00BD4E4E"/>
    <w:rsid w:val="00BD5E6E"/>
    <w:rsid w:val="00BD5E95"/>
    <w:rsid w:val="00BD6E5E"/>
    <w:rsid w:val="00BD711B"/>
    <w:rsid w:val="00BD7495"/>
    <w:rsid w:val="00BD7C51"/>
    <w:rsid w:val="00BE063A"/>
    <w:rsid w:val="00BE2340"/>
    <w:rsid w:val="00BE2398"/>
    <w:rsid w:val="00BE30CC"/>
    <w:rsid w:val="00BE3234"/>
    <w:rsid w:val="00BE3257"/>
    <w:rsid w:val="00BE337E"/>
    <w:rsid w:val="00BE346C"/>
    <w:rsid w:val="00BE46DD"/>
    <w:rsid w:val="00BE4E8C"/>
    <w:rsid w:val="00BE4F19"/>
    <w:rsid w:val="00BE5AF9"/>
    <w:rsid w:val="00BE602F"/>
    <w:rsid w:val="00BE650E"/>
    <w:rsid w:val="00BE68AE"/>
    <w:rsid w:val="00BF16C1"/>
    <w:rsid w:val="00BF1B58"/>
    <w:rsid w:val="00BF1BBF"/>
    <w:rsid w:val="00BF3FBE"/>
    <w:rsid w:val="00BF4EC0"/>
    <w:rsid w:val="00BF50E8"/>
    <w:rsid w:val="00BF5E1E"/>
    <w:rsid w:val="00BF6435"/>
    <w:rsid w:val="00BF67A8"/>
    <w:rsid w:val="00BF6F1D"/>
    <w:rsid w:val="00BF7D83"/>
    <w:rsid w:val="00C00931"/>
    <w:rsid w:val="00C0203F"/>
    <w:rsid w:val="00C02C9A"/>
    <w:rsid w:val="00C03877"/>
    <w:rsid w:val="00C04EE1"/>
    <w:rsid w:val="00C04F00"/>
    <w:rsid w:val="00C0529F"/>
    <w:rsid w:val="00C052F4"/>
    <w:rsid w:val="00C05FAF"/>
    <w:rsid w:val="00C061BB"/>
    <w:rsid w:val="00C06EC3"/>
    <w:rsid w:val="00C07799"/>
    <w:rsid w:val="00C079F6"/>
    <w:rsid w:val="00C104F0"/>
    <w:rsid w:val="00C1158C"/>
    <w:rsid w:val="00C1212E"/>
    <w:rsid w:val="00C125BD"/>
    <w:rsid w:val="00C134FC"/>
    <w:rsid w:val="00C14C07"/>
    <w:rsid w:val="00C15370"/>
    <w:rsid w:val="00C154EA"/>
    <w:rsid w:val="00C1589C"/>
    <w:rsid w:val="00C1654E"/>
    <w:rsid w:val="00C16E71"/>
    <w:rsid w:val="00C173DD"/>
    <w:rsid w:val="00C1784E"/>
    <w:rsid w:val="00C20422"/>
    <w:rsid w:val="00C205BD"/>
    <w:rsid w:val="00C206DD"/>
    <w:rsid w:val="00C20716"/>
    <w:rsid w:val="00C217BC"/>
    <w:rsid w:val="00C22836"/>
    <w:rsid w:val="00C22A17"/>
    <w:rsid w:val="00C232D5"/>
    <w:rsid w:val="00C23DC5"/>
    <w:rsid w:val="00C2469D"/>
    <w:rsid w:val="00C24C17"/>
    <w:rsid w:val="00C25DB9"/>
    <w:rsid w:val="00C26D7C"/>
    <w:rsid w:val="00C27900"/>
    <w:rsid w:val="00C30111"/>
    <w:rsid w:val="00C31376"/>
    <w:rsid w:val="00C31448"/>
    <w:rsid w:val="00C31631"/>
    <w:rsid w:val="00C321B9"/>
    <w:rsid w:val="00C32D31"/>
    <w:rsid w:val="00C33115"/>
    <w:rsid w:val="00C347D1"/>
    <w:rsid w:val="00C349FA"/>
    <w:rsid w:val="00C34A45"/>
    <w:rsid w:val="00C357D0"/>
    <w:rsid w:val="00C3585C"/>
    <w:rsid w:val="00C362F0"/>
    <w:rsid w:val="00C37214"/>
    <w:rsid w:val="00C37493"/>
    <w:rsid w:val="00C40801"/>
    <w:rsid w:val="00C418C8"/>
    <w:rsid w:val="00C41D5E"/>
    <w:rsid w:val="00C4310E"/>
    <w:rsid w:val="00C434FC"/>
    <w:rsid w:val="00C43701"/>
    <w:rsid w:val="00C44694"/>
    <w:rsid w:val="00C44708"/>
    <w:rsid w:val="00C456D3"/>
    <w:rsid w:val="00C46859"/>
    <w:rsid w:val="00C51974"/>
    <w:rsid w:val="00C51F95"/>
    <w:rsid w:val="00C528F3"/>
    <w:rsid w:val="00C536F6"/>
    <w:rsid w:val="00C53890"/>
    <w:rsid w:val="00C53AD4"/>
    <w:rsid w:val="00C5413B"/>
    <w:rsid w:val="00C54977"/>
    <w:rsid w:val="00C5627D"/>
    <w:rsid w:val="00C57FF0"/>
    <w:rsid w:val="00C64419"/>
    <w:rsid w:val="00C64D9F"/>
    <w:rsid w:val="00C66720"/>
    <w:rsid w:val="00C670C5"/>
    <w:rsid w:val="00C6712C"/>
    <w:rsid w:val="00C678D2"/>
    <w:rsid w:val="00C70260"/>
    <w:rsid w:val="00C707C0"/>
    <w:rsid w:val="00C71259"/>
    <w:rsid w:val="00C718A4"/>
    <w:rsid w:val="00C72B6F"/>
    <w:rsid w:val="00C72CC8"/>
    <w:rsid w:val="00C731EB"/>
    <w:rsid w:val="00C7426A"/>
    <w:rsid w:val="00C744D1"/>
    <w:rsid w:val="00C74B2F"/>
    <w:rsid w:val="00C7686A"/>
    <w:rsid w:val="00C76937"/>
    <w:rsid w:val="00C776A0"/>
    <w:rsid w:val="00C80FBB"/>
    <w:rsid w:val="00C82471"/>
    <w:rsid w:val="00C82AE4"/>
    <w:rsid w:val="00C84C41"/>
    <w:rsid w:val="00C851CC"/>
    <w:rsid w:val="00C8530D"/>
    <w:rsid w:val="00C85491"/>
    <w:rsid w:val="00C90881"/>
    <w:rsid w:val="00C911C5"/>
    <w:rsid w:val="00C91425"/>
    <w:rsid w:val="00C92540"/>
    <w:rsid w:val="00C92C63"/>
    <w:rsid w:val="00C92D3E"/>
    <w:rsid w:val="00C93786"/>
    <w:rsid w:val="00C93B4E"/>
    <w:rsid w:val="00C94CC3"/>
    <w:rsid w:val="00C94E92"/>
    <w:rsid w:val="00C969A1"/>
    <w:rsid w:val="00C96BE3"/>
    <w:rsid w:val="00C974DA"/>
    <w:rsid w:val="00C97FA8"/>
    <w:rsid w:val="00CA0978"/>
    <w:rsid w:val="00CA2B0E"/>
    <w:rsid w:val="00CA37EF"/>
    <w:rsid w:val="00CA5272"/>
    <w:rsid w:val="00CA57C1"/>
    <w:rsid w:val="00CA69FA"/>
    <w:rsid w:val="00CA6B89"/>
    <w:rsid w:val="00CB0242"/>
    <w:rsid w:val="00CB04BD"/>
    <w:rsid w:val="00CB0C2F"/>
    <w:rsid w:val="00CB1024"/>
    <w:rsid w:val="00CB1642"/>
    <w:rsid w:val="00CB20A1"/>
    <w:rsid w:val="00CB29B4"/>
    <w:rsid w:val="00CB29E8"/>
    <w:rsid w:val="00CB31FC"/>
    <w:rsid w:val="00CB33AD"/>
    <w:rsid w:val="00CB3B59"/>
    <w:rsid w:val="00CB476F"/>
    <w:rsid w:val="00CB5710"/>
    <w:rsid w:val="00CB611E"/>
    <w:rsid w:val="00CB6C06"/>
    <w:rsid w:val="00CB6FC1"/>
    <w:rsid w:val="00CB79B5"/>
    <w:rsid w:val="00CB7CB0"/>
    <w:rsid w:val="00CC06E9"/>
    <w:rsid w:val="00CC1658"/>
    <w:rsid w:val="00CC1E52"/>
    <w:rsid w:val="00CC1F31"/>
    <w:rsid w:val="00CC29D5"/>
    <w:rsid w:val="00CC36E0"/>
    <w:rsid w:val="00CC44A7"/>
    <w:rsid w:val="00CC44F5"/>
    <w:rsid w:val="00CC4EBB"/>
    <w:rsid w:val="00CC55CC"/>
    <w:rsid w:val="00CC66B3"/>
    <w:rsid w:val="00CC684E"/>
    <w:rsid w:val="00CC7110"/>
    <w:rsid w:val="00CC764F"/>
    <w:rsid w:val="00CD067F"/>
    <w:rsid w:val="00CD06BF"/>
    <w:rsid w:val="00CD07DD"/>
    <w:rsid w:val="00CD138F"/>
    <w:rsid w:val="00CD13AD"/>
    <w:rsid w:val="00CD182F"/>
    <w:rsid w:val="00CD1EC6"/>
    <w:rsid w:val="00CD27BA"/>
    <w:rsid w:val="00CD303D"/>
    <w:rsid w:val="00CD41BC"/>
    <w:rsid w:val="00CD48F1"/>
    <w:rsid w:val="00CD4995"/>
    <w:rsid w:val="00CD5D34"/>
    <w:rsid w:val="00CD61B8"/>
    <w:rsid w:val="00CD6FA0"/>
    <w:rsid w:val="00CE04CA"/>
    <w:rsid w:val="00CE2F4D"/>
    <w:rsid w:val="00CE35FC"/>
    <w:rsid w:val="00CE45CC"/>
    <w:rsid w:val="00CE512D"/>
    <w:rsid w:val="00CE6BAD"/>
    <w:rsid w:val="00CE6CB8"/>
    <w:rsid w:val="00CE7D11"/>
    <w:rsid w:val="00CF0479"/>
    <w:rsid w:val="00CF1B66"/>
    <w:rsid w:val="00CF1C1D"/>
    <w:rsid w:val="00CF1FBC"/>
    <w:rsid w:val="00CF2CB7"/>
    <w:rsid w:val="00CF2D51"/>
    <w:rsid w:val="00CF41C4"/>
    <w:rsid w:val="00CF5A1B"/>
    <w:rsid w:val="00CF6118"/>
    <w:rsid w:val="00CF625F"/>
    <w:rsid w:val="00CF6506"/>
    <w:rsid w:val="00CF6F39"/>
    <w:rsid w:val="00CF7DC2"/>
    <w:rsid w:val="00D000E7"/>
    <w:rsid w:val="00D02151"/>
    <w:rsid w:val="00D02196"/>
    <w:rsid w:val="00D03422"/>
    <w:rsid w:val="00D034B2"/>
    <w:rsid w:val="00D03987"/>
    <w:rsid w:val="00D03FB7"/>
    <w:rsid w:val="00D04604"/>
    <w:rsid w:val="00D05841"/>
    <w:rsid w:val="00D05F00"/>
    <w:rsid w:val="00D06E19"/>
    <w:rsid w:val="00D07010"/>
    <w:rsid w:val="00D07411"/>
    <w:rsid w:val="00D07757"/>
    <w:rsid w:val="00D07F64"/>
    <w:rsid w:val="00D10C68"/>
    <w:rsid w:val="00D10FDD"/>
    <w:rsid w:val="00D11022"/>
    <w:rsid w:val="00D11122"/>
    <w:rsid w:val="00D1149A"/>
    <w:rsid w:val="00D11568"/>
    <w:rsid w:val="00D116A8"/>
    <w:rsid w:val="00D12945"/>
    <w:rsid w:val="00D15162"/>
    <w:rsid w:val="00D157AA"/>
    <w:rsid w:val="00D17D0A"/>
    <w:rsid w:val="00D20904"/>
    <w:rsid w:val="00D216E7"/>
    <w:rsid w:val="00D21834"/>
    <w:rsid w:val="00D22FC3"/>
    <w:rsid w:val="00D2427F"/>
    <w:rsid w:val="00D24314"/>
    <w:rsid w:val="00D24CE7"/>
    <w:rsid w:val="00D25ED1"/>
    <w:rsid w:val="00D25F33"/>
    <w:rsid w:val="00D2654A"/>
    <w:rsid w:val="00D2673E"/>
    <w:rsid w:val="00D26AE5"/>
    <w:rsid w:val="00D26BC7"/>
    <w:rsid w:val="00D27484"/>
    <w:rsid w:val="00D27A54"/>
    <w:rsid w:val="00D27CE8"/>
    <w:rsid w:val="00D30580"/>
    <w:rsid w:val="00D309B1"/>
    <w:rsid w:val="00D31904"/>
    <w:rsid w:val="00D31C71"/>
    <w:rsid w:val="00D32320"/>
    <w:rsid w:val="00D330CA"/>
    <w:rsid w:val="00D337EE"/>
    <w:rsid w:val="00D345E7"/>
    <w:rsid w:val="00D34B1E"/>
    <w:rsid w:val="00D34FBD"/>
    <w:rsid w:val="00D35A8D"/>
    <w:rsid w:val="00D3622C"/>
    <w:rsid w:val="00D370BE"/>
    <w:rsid w:val="00D372F6"/>
    <w:rsid w:val="00D37FF3"/>
    <w:rsid w:val="00D4014B"/>
    <w:rsid w:val="00D40E83"/>
    <w:rsid w:val="00D410B5"/>
    <w:rsid w:val="00D41328"/>
    <w:rsid w:val="00D43476"/>
    <w:rsid w:val="00D435D7"/>
    <w:rsid w:val="00D436C4"/>
    <w:rsid w:val="00D44CF6"/>
    <w:rsid w:val="00D45054"/>
    <w:rsid w:val="00D4577D"/>
    <w:rsid w:val="00D457E0"/>
    <w:rsid w:val="00D45BC8"/>
    <w:rsid w:val="00D45CFE"/>
    <w:rsid w:val="00D461D6"/>
    <w:rsid w:val="00D46338"/>
    <w:rsid w:val="00D472DE"/>
    <w:rsid w:val="00D47995"/>
    <w:rsid w:val="00D47F4C"/>
    <w:rsid w:val="00D5047B"/>
    <w:rsid w:val="00D505AA"/>
    <w:rsid w:val="00D50CA8"/>
    <w:rsid w:val="00D515C4"/>
    <w:rsid w:val="00D51C81"/>
    <w:rsid w:val="00D5232A"/>
    <w:rsid w:val="00D53001"/>
    <w:rsid w:val="00D53D38"/>
    <w:rsid w:val="00D541FE"/>
    <w:rsid w:val="00D551F0"/>
    <w:rsid w:val="00D5565C"/>
    <w:rsid w:val="00D55952"/>
    <w:rsid w:val="00D565F0"/>
    <w:rsid w:val="00D56A97"/>
    <w:rsid w:val="00D56FD2"/>
    <w:rsid w:val="00D575C9"/>
    <w:rsid w:val="00D57C66"/>
    <w:rsid w:val="00D602BB"/>
    <w:rsid w:val="00D60CA7"/>
    <w:rsid w:val="00D61078"/>
    <w:rsid w:val="00D610F8"/>
    <w:rsid w:val="00D61261"/>
    <w:rsid w:val="00D612CA"/>
    <w:rsid w:val="00D61846"/>
    <w:rsid w:val="00D61C7D"/>
    <w:rsid w:val="00D61FA9"/>
    <w:rsid w:val="00D62D12"/>
    <w:rsid w:val="00D62DCC"/>
    <w:rsid w:val="00D62EF4"/>
    <w:rsid w:val="00D63A07"/>
    <w:rsid w:val="00D63DC4"/>
    <w:rsid w:val="00D63F30"/>
    <w:rsid w:val="00D641E3"/>
    <w:rsid w:val="00D64BDB"/>
    <w:rsid w:val="00D65552"/>
    <w:rsid w:val="00D655B7"/>
    <w:rsid w:val="00D65806"/>
    <w:rsid w:val="00D66683"/>
    <w:rsid w:val="00D670D1"/>
    <w:rsid w:val="00D6726C"/>
    <w:rsid w:val="00D70304"/>
    <w:rsid w:val="00D705BC"/>
    <w:rsid w:val="00D70A29"/>
    <w:rsid w:val="00D70A6A"/>
    <w:rsid w:val="00D71395"/>
    <w:rsid w:val="00D7291F"/>
    <w:rsid w:val="00D729D0"/>
    <w:rsid w:val="00D72D45"/>
    <w:rsid w:val="00D74169"/>
    <w:rsid w:val="00D74F07"/>
    <w:rsid w:val="00D75962"/>
    <w:rsid w:val="00D76219"/>
    <w:rsid w:val="00D7648F"/>
    <w:rsid w:val="00D7709A"/>
    <w:rsid w:val="00D77E16"/>
    <w:rsid w:val="00D80670"/>
    <w:rsid w:val="00D81101"/>
    <w:rsid w:val="00D817FA"/>
    <w:rsid w:val="00D83800"/>
    <w:rsid w:val="00D84883"/>
    <w:rsid w:val="00D8688A"/>
    <w:rsid w:val="00D86D31"/>
    <w:rsid w:val="00D8742E"/>
    <w:rsid w:val="00D87D96"/>
    <w:rsid w:val="00D9063C"/>
    <w:rsid w:val="00D907DA"/>
    <w:rsid w:val="00D90C82"/>
    <w:rsid w:val="00D913F3"/>
    <w:rsid w:val="00D9222E"/>
    <w:rsid w:val="00D93646"/>
    <w:rsid w:val="00D93773"/>
    <w:rsid w:val="00D93A02"/>
    <w:rsid w:val="00D93DB7"/>
    <w:rsid w:val="00D95199"/>
    <w:rsid w:val="00D97A94"/>
    <w:rsid w:val="00D97CCD"/>
    <w:rsid w:val="00DA0C84"/>
    <w:rsid w:val="00DA1C25"/>
    <w:rsid w:val="00DA1F45"/>
    <w:rsid w:val="00DA2343"/>
    <w:rsid w:val="00DA2CF0"/>
    <w:rsid w:val="00DA45E5"/>
    <w:rsid w:val="00DA5D31"/>
    <w:rsid w:val="00DA7CD2"/>
    <w:rsid w:val="00DB0688"/>
    <w:rsid w:val="00DB081A"/>
    <w:rsid w:val="00DB1105"/>
    <w:rsid w:val="00DB13FC"/>
    <w:rsid w:val="00DB162F"/>
    <w:rsid w:val="00DB1AE7"/>
    <w:rsid w:val="00DB1EBE"/>
    <w:rsid w:val="00DB3A68"/>
    <w:rsid w:val="00DB4069"/>
    <w:rsid w:val="00DB516A"/>
    <w:rsid w:val="00DB527E"/>
    <w:rsid w:val="00DB53C4"/>
    <w:rsid w:val="00DB6C0C"/>
    <w:rsid w:val="00DB7082"/>
    <w:rsid w:val="00DB72C5"/>
    <w:rsid w:val="00DB7426"/>
    <w:rsid w:val="00DB78FE"/>
    <w:rsid w:val="00DC0AA1"/>
    <w:rsid w:val="00DC0DF1"/>
    <w:rsid w:val="00DC1204"/>
    <w:rsid w:val="00DC132B"/>
    <w:rsid w:val="00DC163A"/>
    <w:rsid w:val="00DC27F0"/>
    <w:rsid w:val="00DC45F1"/>
    <w:rsid w:val="00DC5906"/>
    <w:rsid w:val="00DC5B98"/>
    <w:rsid w:val="00DC64F9"/>
    <w:rsid w:val="00DC7C73"/>
    <w:rsid w:val="00DD07AE"/>
    <w:rsid w:val="00DD0AFA"/>
    <w:rsid w:val="00DD1FAA"/>
    <w:rsid w:val="00DD21FB"/>
    <w:rsid w:val="00DD234E"/>
    <w:rsid w:val="00DD2B9F"/>
    <w:rsid w:val="00DD2BBC"/>
    <w:rsid w:val="00DD4CFB"/>
    <w:rsid w:val="00DD5091"/>
    <w:rsid w:val="00DD60B6"/>
    <w:rsid w:val="00DD6CEB"/>
    <w:rsid w:val="00DD7A05"/>
    <w:rsid w:val="00DD7D6C"/>
    <w:rsid w:val="00DE043D"/>
    <w:rsid w:val="00DE0C81"/>
    <w:rsid w:val="00DE0DC7"/>
    <w:rsid w:val="00DE11C1"/>
    <w:rsid w:val="00DE1ED5"/>
    <w:rsid w:val="00DE280C"/>
    <w:rsid w:val="00DE35E8"/>
    <w:rsid w:val="00DE3A6C"/>
    <w:rsid w:val="00DE481F"/>
    <w:rsid w:val="00DE4D18"/>
    <w:rsid w:val="00DE51B9"/>
    <w:rsid w:val="00DE60B1"/>
    <w:rsid w:val="00DE6360"/>
    <w:rsid w:val="00DE64C9"/>
    <w:rsid w:val="00DE67BE"/>
    <w:rsid w:val="00DE7FFA"/>
    <w:rsid w:val="00DF03F6"/>
    <w:rsid w:val="00DF3E12"/>
    <w:rsid w:val="00DF3EF6"/>
    <w:rsid w:val="00DF5FE8"/>
    <w:rsid w:val="00DF6D19"/>
    <w:rsid w:val="00DF7768"/>
    <w:rsid w:val="00DF7ABD"/>
    <w:rsid w:val="00DF7DB6"/>
    <w:rsid w:val="00E02475"/>
    <w:rsid w:val="00E024DE"/>
    <w:rsid w:val="00E0275E"/>
    <w:rsid w:val="00E02789"/>
    <w:rsid w:val="00E0281E"/>
    <w:rsid w:val="00E02C47"/>
    <w:rsid w:val="00E053FE"/>
    <w:rsid w:val="00E06B89"/>
    <w:rsid w:val="00E07722"/>
    <w:rsid w:val="00E101CD"/>
    <w:rsid w:val="00E10397"/>
    <w:rsid w:val="00E106C5"/>
    <w:rsid w:val="00E10B31"/>
    <w:rsid w:val="00E10F47"/>
    <w:rsid w:val="00E10FF0"/>
    <w:rsid w:val="00E11084"/>
    <w:rsid w:val="00E11093"/>
    <w:rsid w:val="00E110B7"/>
    <w:rsid w:val="00E12A94"/>
    <w:rsid w:val="00E12AEC"/>
    <w:rsid w:val="00E131E1"/>
    <w:rsid w:val="00E132F0"/>
    <w:rsid w:val="00E1434E"/>
    <w:rsid w:val="00E15EC5"/>
    <w:rsid w:val="00E168A9"/>
    <w:rsid w:val="00E16E67"/>
    <w:rsid w:val="00E173F4"/>
    <w:rsid w:val="00E179FA"/>
    <w:rsid w:val="00E2042B"/>
    <w:rsid w:val="00E20610"/>
    <w:rsid w:val="00E2082C"/>
    <w:rsid w:val="00E20D9B"/>
    <w:rsid w:val="00E21092"/>
    <w:rsid w:val="00E227E4"/>
    <w:rsid w:val="00E22ADB"/>
    <w:rsid w:val="00E255FE"/>
    <w:rsid w:val="00E25EF0"/>
    <w:rsid w:val="00E268F9"/>
    <w:rsid w:val="00E26F6A"/>
    <w:rsid w:val="00E27080"/>
    <w:rsid w:val="00E27C06"/>
    <w:rsid w:val="00E30234"/>
    <w:rsid w:val="00E310A5"/>
    <w:rsid w:val="00E312A2"/>
    <w:rsid w:val="00E322A9"/>
    <w:rsid w:val="00E32348"/>
    <w:rsid w:val="00E329E4"/>
    <w:rsid w:val="00E330B5"/>
    <w:rsid w:val="00E333CF"/>
    <w:rsid w:val="00E33862"/>
    <w:rsid w:val="00E338E5"/>
    <w:rsid w:val="00E33922"/>
    <w:rsid w:val="00E33DB4"/>
    <w:rsid w:val="00E34211"/>
    <w:rsid w:val="00E34540"/>
    <w:rsid w:val="00E347EC"/>
    <w:rsid w:val="00E34981"/>
    <w:rsid w:val="00E35A8F"/>
    <w:rsid w:val="00E368AD"/>
    <w:rsid w:val="00E36CBB"/>
    <w:rsid w:val="00E375C4"/>
    <w:rsid w:val="00E40471"/>
    <w:rsid w:val="00E40863"/>
    <w:rsid w:val="00E40B04"/>
    <w:rsid w:val="00E40B28"/>
    <w:rsid w:val="00E42AB9"/>
    <w:rsid w:val="00E4501C"/>
    <w:rsid w:val="00E45265"/>
    <w:rsid w:val="00E45F13"/>
    <w:rsid w:val="00E46962"/>
    <w:rsid w:val="00E5143E"/>
    <w:rsid w:val="00E515E1"/>
    <w:rsid w:val="00E518FE"/>
    <w:rsid w:val="00E53921"/>
    <w:rsid w:val="00E541DE"/>
    <w:rsid w:val="00E55A86"/>
    <w:rsid w:val="00E57F4C"/>
    <w:rsid w:val="00E62068"/>
    <w:rsid w:val="00E620F4"/>
    <w:rsid w:val="00E6239E"/>
    <w:rsid w:val="00E62545"/>
    <w:rsid w:val="00E62A93"/>
    <w:rsid w:val="00E6300D"/>
    <w:rsid w:val="00E632FA"/>
    <w:rsid w:val="00E634F1"/>
    <w:rsid w:val="00E63F56"/>
    <w:rsid w:val="00E65ADA"/>
    <w:rsid w:val="00E66D1B"/>
    <w:rsid w:val="00E679C2"/>
    <w:rsid w:val="00E67F3C"/>
    <w:rsid w:val="00E67F5B"/>
    <w:rsid w:val="00E7056E"/>
    <w:rsid w:val="00E70D8A"/>
    <w:rsid w:val="00E71F54"/>
    <w:rsid w:val="00E7234D"/>
    <w:rsid w:val="00E73B76"/>
    <w:rsid w:val="00E74106"/>
    <w:rsid w:val="00E741FD"/>
    <w:rsid w:val="00E74695"/>
    <w:rsid w:val="00E74F84"/>
    <w:rsid w:val="00E76A74"/>
    <w:rsid w:val="00E76D4F"/>
    <w:rsid w:val="00E80E21"/>
    <w:rsid w:val="00E81AB8"/>
    <w:rsid w:val="00E8225B"/>
    <w:rsid w:val="00E82DF3"/>
    <w:rsid w:val="00E83F44"/>
    <w:rsid w:val="00E84FCD"/>
    <w:rsid w:val="00E8593B"/>
    <w:rsid w:val="00E85A78"/>
    <w:rsid w:val="00E86237"/>
    <w:rsid w:val="00E86996"/>
    <w:rsid w:val="00E8785B"/>
    <w:rsid w:val="00E878BB"/>
    <w:rsid w:val="00E9104D"/>
    <w:rsid w:val="00E91505"/>
    <w:rsid w:val="00E91B71"/>
    <w:rsid w:val="00E92245"/>
    <w:rsid w:val="00E92488"/>
    <w:rsid w:val="00E92609"/>
    <w:rsid w:val="00E930A3"/>
    <w:rsid w:val="00E930EC"/>
    <w:rsid w:val="00E93855"/>
    <w:rsid w:val="00E94008"/>
    <w:rsid w:val="00E94C78"/>
    <w:rsid w:val="00E94F27"/>
    <w:rsid w:val="00E95C4C"/>
    <w:rsid w:val="00E96D44"/>
    <w:rsid w:val="00E9739A"/>
    <w:rsid w:val="00E97861"/>
    <w:rsid w:val="00E97B51"/>
    <w:rsid w:val="00E97C9F"/>
    <w:rsid w:val="00E97D6C"/>
    <w:rsid w:val="00EA0814"/>
    <w:rsid w:val="00EA2454"/>
    <w:rsid w:val="00EA343A"/>
    <w:rsid w:val="00EA3931"/>
    <w:rsid w:val="00EA3FE8"/>
    <w:rsid w:val="00EA4288"/>
    <w:rsid w:val="00EA43AA"/>
    <w:rsid w:val="00EA61A7"/>
    <w:rsid w:val="00EA642E"/>
    <w:rsid w:val="00EA6EE1"/>
    <w:rsid w:val="00EA6EFA"/>
    <w:rsid w:val="00EA750F"/>
    <w:rsid w:val="00EA75C2"/>
    <w:rsid w:val="00EA7BDB"/>
    <w:rsid w:val="00EB0C7C"/>
    <w:rsid w:val="00EB0FCE"/>
    <w:rsid w:val="00EB1233"/>
    <w:rsid w:val="00EB1263"/>
    <w:rsid w:val="00EB1400"/>
    <w:rsid w:val="00EB20C9"/>
    <w:rsid w:val="00EB22C8"/>
    <w:rsid w:val="00EB2BD6"/>
    <w:rsid w:val="00EB2C98"/>
    <w:rsid w:val="00EB2F01"/>
    <w:rsid w:val="00EB4169"/>
    <w:rsid w:val="00EB4AEE"/>
    <w:rsid w:val="00EB4B4D"/>
    <w:rsid w:val="00EB4DA7"/>
    <w:rsid w:val="00EB70CD"/>
    <w:rsid w:val="00EB750B"/>
    <w:rsid w:val="00EB7F8F"/>
    <w:rsid w:val="00EC114A"/>
    <w:rsid w:val="00EC1E72"/>
    <w:rsid w:val="00EC268C"/>
    <w:rsid w:val="00EC2DF8"/>
    <w:rsid w:val="00EC37CD"/>
    <w:rsid w:val="00EC38EA"/>
    <w:rsid w:val="00EC3EB9"/>
    <w:rsid w:val="00EC45AA"/>
    <w:rsid w:val="00EC4956"/>
    <w:rsid w:val="00EC499A"/>
    <w:rsid w:val="00EC66AA"/>
    <w:rsid w:val="00EC6786"/>
    <w:rsid w:val="00EC6C52"/>
    <w:rsid w:val="00EC74D1"/>
    <w:rsid w:val="00EC757D"/>
    <w:rsid w:val="00ED08B4"/>
    <w:rsid w:val="00ED0A2E"/>
    <w:rsid w:val="00ED1932"/>
    <w:rsid w:val="00ED2431"/>
    <w:rsid w:val="00ED29C6"/>
    <w:rsid w:val="00ED3391"/>
    <w:rsid w:val="00ED3B12"/>
    <w:rsid w:val="00ED4DA9"/>
    <w:rsid w:val="00ED5EB5"/>
    <w:rsid w:val="00ED5FAA"/>
    <w:rsid w:val="00ED6058"/>
    <w:rsid w:val="00ED6101"/>
    <w:rsid w:val="00ED6316"/>
    <w:rsid w:val="00ED68D0"/>
    <w:rsid w:val="00EE0834"/>
    <w:rsid w:val="00EE0902"/>
    <w:rsid w:val="00EE0BFC"/>
    <w:rsid w:val="00EE0F87"/>
    <w:rsid w:val="00EE14C1"/>
    <w:rsid w:val="00EE1722"/>
    <w:rsid w:val="00EE2748"/>
    <w:rsid w:val="00EE4B0F"/>
    <w:rsid w:val="00EE7095"/>
    <w:rsid w:val="00EE7752"/>
    <w:rsid w:val="00EE7FCB"/>
    <w:rsid w:val="00EF137D"/>
    <w:rsid w:val="00EF1ADD"/>
    <w:rsid w:val="00EF1BAB"/>
    <w:rsid w:val="00EF2EFF"/>
    <w:rsid w:val="00EF3450"/>
    <w:rsid w:val="00EF3958"/>
    <w:rsid w:val="00EF3B75"/>
    <w:rsid w:val="00EF44E7"/>
    <w:rsid w:val="00EF4582"/>
    <w:rsid w:val="00EF4BBF"/>
    <w:rsid w:val="00EF4F74"/>
    <w:rsid w:val="00EF503A"/>
    <w:rsid w:val="00EF5334"/>
    <w:rsid w:val="00EF6919"/>
    <w:rsid w:val="00EF6AF5"/>
    <w:rsid w:val="00EF6D0C"/>
    <w:rsid w:val="00EF708D"/>
    <w:rsid w:val="00EF713D"/>
    <w:rsid w:val="00EF7263"/>
    <w:rsid w:val="00F005A8"/>
    <w:rsid w:val="00F00E2C"/>
    <w:rsid w:val="00F00F0D"/>
    <w:rsid w:val="00F01DA1"/>
    <w:rsid w:val="00F01E54"/>
    <w:rsid w:val="00F02968"/>
    <w:rsid w:val="00F02D89"/>
    <w:rsid w:val="00F02EFF"/>
    <w:rsid w:val="00F034E6"/>
    <w:rsid w:val="00F04266"/>
    <w:rsid w:val="00F04458"/>
    <w:rsid w:val="00F05333"/>
    <w:rsid w:val="00F05EC5"/>
    <w:rsid w:val="00F07EE4"/>
    <w:rsid w:val="00F1114E"/>
    <w:rsid w:val="00F11E79"/>
    <w:rsid w:val="00F11F9C"/>
    <w:rsid w:val="00F13A28"/>
    <w:rsid w:val="00F13EBF"/>
    <w:rsid w:val="00F15339"/>
    <w:rsid w:val="00F159AF"/>
    <w:rsid w:val="00F169FE"/>
    <w:rsid w:val="00F16A61"/>
    <w:rsid w:val="00F16A8F"/>
    <w:rsid w:val="00F2076C"/>
    <w:rsid w:val="00F20F27"/>
    <w:rsid w:val="00F2223E"/>
    <w:rsid w:val="00F2299F"/>
    <w:rsid w:val="00F22AD3"/>
    <w:rsid w:val="00F23761"/>
    <w:rsid w:val="00F23F43"/>
    <w:rsid w:val="00F23FBE"/>
    <w:rsid w:val="00F24545"/>
    <w:rsid w:val="00F2494D"/>
    <w:rsid w:val="00F25A20"/>
    <w:rsid w:val="00F26913"/>
    <w:rsid w:val="00F26953"/>
    <w:rsid w:val="00F26C4D"/>
    <w:rsid w:val="00F26E33"/>
    <w:rsid w:val="00F27F6D"/>
    <w:rsid w:val="00F30EEF"/>
    <w:rsid w:val="00F32406"/>
    <w:rsid w:val="00F32BDA"/>
    <w:rsid w:val="00F337D5"/>
    <w:rsid w:val="00F338D3"/>
    <w:rsid w:val="00F34171"/>
    <w:rsid w:val="00F34917"/>
    <w:rsid w:val="00F3547D"/>
    <w:rsid w:val="00F3585D"/>
    <w:rsid w:val="00F361CA"/>
    <w:rsid w:val="00F37221"/>
    <w:rsid w:val="00F40644"/>
    <w:rsid w:val="00F418CF"/>
    <w:rsid w:val="00F43C54"/>
    <w:rsid w:val="00F43DFF"/>
    <w:rsid w:val="00F445D1"/>
    <w:rsid w:val="00F44773"/>
    <w:rsid w:val="00F44C9B"/>
    <w:rsid w:val="00F46017"/>
    <w:rsid w:val="00F462EF"/>
    <w:rsid w:val="00F46D27"/>
    <w:rsid w:val="00F473E5"/>
    <w:rsid w:val="00F47EEF"/>
    <w:rsid w:val="00F511BE"/>
    <w:rsid w:val="00F51CDB"/>
    <w:rsid w:val="00F51F94"/>
    <w:rsid w:val="00F52F5D"/>
    <w:rsid w:val="00F53A27"/>
    <w:rsid w:val="00F54A9E"/>
    <w:rsid w:val="00F54AE8"/>
    <w:rsid w:val="00F551D4"/>
    <w:rsid w:val="00F556FF"/>
    <w:rsid w:val="00F55746"/>
    <w:rsid w:val="00F57613"/>
    <w:rsid w:val="00F60447"/>
    <w:rsid w:val="00F60B25"/>
    <w:rsid w:val="00F61652"/>
    <w:rsid w:val="00F61A9C"/>
    <w:rsid w:val="00F62DB8"/>
    <w:rsid w:val="00F63308"/>
    <w:rsid w:val="00F63AEB"/>
    <w:rsid w:val="00F64929"/>
    <w:rsid w:val="00F64A55"/>
    <w:rsid w:val="00F64FFF"/>
    <w:rsid w:val="00F6704B"/>
    <w:rsid w:val="00F67DBB"/>
    <w:rsid w:val="00F703F9"/>
    <w:rsid w:val="00F70EF2"/>
    <w:rsid w:val="00F71958"/>
    <w:rsid w:val="00F720B2"/>
    <w:rsid w:val="00F72FC1"/>
    <w:rsid w:val="00F731B1"/>
    <w:rsid w:val="00F73DB1"/>
    <w:rsid w:val="00F76745"/>
    <w:rsid w:val="00F775A8"/>
    <w:rsid w:val="00F80CA6"/>
    <w:rsid w:val="00F80DC9"/>
    <w:rsid w:val="00F81366"/>
    <w:rsid w:val="00F81605"/>
    <w:rsid w:val="00F81E98"/>
    <w:rsid w:val="00F82372"/>
    <w:rsid w:val="00F828AE"/>
    <w:rsid w:val="00F83D8C"/>
    <w:rsid w:val="00F84217"/>
    <w:rsid w:val="00F8484D"/>
    <w:rsid w:val="00F855B6"/>
    <w:rsid w:val="00F86382"/>
    <w:rsid w:val="00F86F25"/>
    <w:rsid w:val="00F87547"/>
    <w:rsid w:val="00F8775F"/>
    <w:rsid w:val="00F9014A"/>
    <w:rsid w:val="00F90CBB"/>
    <w:rsid w:val="00F91843"/>
    <w:rsid w:val="00F923D3"/>
    <w:rsid w:val="00F9361E"/>
    <w:rsid w:val="00F94DE1"/>
    <w:rsid w:val="00F956D3"/>
    <w:rsid w:val="00F96D0D"/>
    <w:rsid w:val="00F96FC8"/>
    <w:rsid w:val="00F976C8"/>
    <w:rsid w:val="00FA05C9"/>
    <w:rsid w:val="00FA26EB"/>
    <w:rsid w:val="00FA2F4D"/>
    <w:rsid w:val="00FA3217"/>
    <w:rsid w:val="00FA3B00"/>
    <w:rsid w:val="00FA5AE7"/>
    <w:rsid w:val="00FA5EEC"/>
    <w:rsid w:val="00FA6261"/>
    <w:rsid w:val="00FA64FE"/>
    <w:rsid w:val="00FA650C"/>
    <w:rsid w:val="00FA6899"/>
    <w:rsid w:val="00FA6B2D"/>
    <w:rsid w:val="00FA741F"/>
    <w:rsid w:val="00FA7E6F"/>
    <w:rsid w:val="00FA7E85"/>
    <w:rsid w:val="00FB1700"/>
    <w:rsid w:val="00FB23D8"/>
    <w:rsid w:val="00FB24E2"/>
    <w:rsid w:val="00FB2521"/>
    <w:rsid w:val="00FB30A8"/>
    <w:rsid w:val="00FB38E9"/>
    <w:rsid w:val="00FB3A68"/>
    <w:rsid w:val="00FB415D"/>
    <w:rsid w:val="00FB4792"/>
    <w:rsid w:val="00FB4CFC"/>
    <w:rsid w:val="00FB530F"/>
    <w:rsid w:val="00FB65DD"/>
    <w:rsid w:val="00FB6D6D"/>
    <w:rsid w:val="00FB6EB2"/>
    <w:rsid w:val="00FC0951"/>
    <w:rsid w:val="00FC0963"/>
    <w:rsid w:val="00FC0BC8"/>
    <w:rsid w:val="00FC0FB2"/>
    <w:rsid w:val="00FC2949"/>
    <w:rsid w:val="00FC2F9D"/>
    <w:rsid w:val="00FC411F"/>
    <w:rsid w:val="00FC44AE"/>
    <w:rsid w:val="00FC4592"/>
    <w:rsid w:val="00FC4E36"/>
    <w:rsid w:val="00FC5524"/>
    <w:rsid w:val="00FC5654"/>
    <w:rsid w:val="00FC57A2"/>
    <w:rsid w:val="00FC6C66"/>
    <w:rsid w:val="00FC6F24"/>
    <w:rsid w:val="00FC7510"/>
    <w:rsid w:val="00FC7FE9"/>
    <w:rsid w:val="00FD0BFB"/>
    <w:rsid w:val="00FD1F34"/>
    <w:rsid w:val="00FD45DD"/>
    <w:rsid w:val="00FD4657"/>
    <w:rsid w:val="00FD4744"/>
    <w:rsid w:val="00FD5DE9"/>
    <w:rsid w:val="00FD6650"/>
    <w:rsid w:val="00FE2AC5"/>
    <w:rsid w:val="00FE40B3"/>
    <w:rsid w:val="00FE49CB"/>
    <w:rsid w:val="00FE5A9A"/>
    <w:rsid w:val="00FE6134"/>
    <w:rsid w:val="00FE6536"/>
    <w:rsid w:val="00FE771A"/>
    <w:rsid w:val="00FF0BE6"/>
    <w:rsid w:val="00FF0E03"/>
    <w:rsid w:val="00FF0F93"/>
    <w:rsid w:val="00FF14F9"/>
    <w:rsid w:val="00FF248A"/>
    <w:rsid w:val="00FF2962"/>
    <w:rsid w:val="00FF2A7C"/>
    <w:rsid w:val="00FF363A"/>
    <w:rsid w:val="00FF4FDB"/>
    <w:rsid w:val="00FF5239"/>
    <w:rsid w:val="00FF523B"/>
    <w:rsid w:val="00FF5B20"/>
    <w:rsid w:val="00FF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20"/>
    <w:lsdException w:name="List Bullet 3" w:uiPriority="20"/>
    <w:lsdException w:name="List Bullet 5" w:uiPriority="2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93"/>
    <w:pPr>
      <w:spacing w:after="200" w:line="276" w:lineRule="auto"/>
    </w:pPr>
    <w:rPr>
      <w:rFonts w:eastAsia="Times New Roman" w:cs="Calibri"/>
      <w:sz w:val="22"/>
      <w:szCs w:val="22"/>
      <w:lang w:val="fr-BE"/>
    </w:rPr>
  </w:style>
  <w:style w:type="paragraph" w:styleId="Titre1">
    <w:name w:val="heading 1"/>
    <w:aliases w:val="Subtitle1,überschrift 1,H1,Titre1,ASAPHeading 1,1 ghost,g,ghost,1 ghost1,g1,h1,Heading 11,überschrift 11,H11,Heading 12,überschrift 12,H12,Heading 13,überschrift 13,H13,Heading 14,überschrift 14,H14,Heading 111,H111,H121"/>
    <w:basedOn w:val="Normal"/>
    <w:next w:val="Corpsdetexte"/>
    <w:link w:val="Titre1Car"/>
    <w:qFormat/>
    <w:rsid w:val="008915A6"/>
    <w:pPr>
      <w:keepNext/>
      <w:pageBreakBefore/>
      <w:tabs>
        <w:tab w:val="num" w:pos="643"/>
        <w:tab w:val="left" w:pos="1134"/>
      </w:tabs>
      <w:suppressAutoHyphens/>
      <w:spacing w:before="120" w:after="240" w:line="240" w:lineRule="atLeast"/>
      <w:ind w:left="643" w:hanging="360"/>
      <w:outlineLvl w:val="0"/>
    </w:pPr>
    <w:rPr>
      <w:rFonts w:ascii="Arial" w:eastAsia="Calibri" w:hAnsi="Arial" w:cs="Arial"/>
      <w:b/>
      <w:bCs/>
      <w:smallCaps/>
      <w:sz w:val="32"/>
      <w:szCs w:val="32"/>
      <w:lang w:val="en-GB" w:eastAsia="it-IT"/>
    </w:rPr>
  </w:style>
  <w:style w:type="paragraph" w:styleId="Titre2">
    <w:name w:val="heading 2"/>
    <w:aliases w:val="subtitle2,Titre 2 modified,H2,h2,2,sub-sect,RFQ1,section header,21,sub-sect1,22,sub-sect2,23,sub-sect3,24,sub-sect4,25,sub-sect5,(1.1,1.2,1.3 etc),211,sub-sect11,Major,Major1,Major2,Major11,1.1.1 heading,2 headline,h,headline"/>
    <w:basedOn w:val="Titre1"/>
    <w:next w:val="Corpsdetexte"/>
    <w:link w:val="Titre2Car"/>
    <w:qFormat/>
    <w:rsid w:val="00E0281E"/>
    <w:pPr>
      <w:pageBreakBefore w:val="0"/>
      <w:numPr>
        <w:ilvl w:val="1"/>
        <w:numId w:val="8"/>
      </w:numPr>
      <w:tabs>
        <w:tab w:val="clear" w:pos="1134"/>
      </w:tabs>
      <w:spacing w:before="240"/>
      <w:ind w:firstLine="0"/>
      <w:outlineLvl w:val="1"/>
    </w:pPr>
    <w:rPr>
      <w:color w:val="002060"/>
      <w:sz w:val="28"/>
      <w:szCs w:val="28"/>
    </w:rPr>
  </w:style>
  <w:style w:type="paragraph" w:styleId="Titre3">
    <w:name w:val="heading 3"/>
    <w:aliases w:val="subtitle 3,3numbers,H3,título 3,Heading 31,Heading,Heading v,3 bullet,b,bullet,bullets,h3,sub-sub,SubSub,SubSub1,SubSub2,SubSub3,SubSub4,SubSub5,SubSub6,SubSub7,SubSub8,SubSub9,ergo... 'ctrl-3',Heading3,T3,H31,ergo... 'ctrl-3'1,H32"/>
    <w:basedOn w:val="Titre1"/>
    <w:next w:val="Corpsdetexte"/>
    <w:link w:val="Titre3Car"/>
    <w:qFormat/>
    <w:rsid w:val="009B33B1"/>
    <w:pPr>
      <w:pageBreakBefore w:val="0"/>
      <w:numPr>
        <w:ilvl w:val="2"/>
        <w:numId w:val="8"/>
      </w:numPr>
      <w:tabs>
        <w:tab w:val="clear" w:pos="1134"/>
      </w:tabs>
      <w:spacing w:before="240"/>
      <w:ind w:left="0" w:firstLine="0"/>
      <w:outlineLvl w:val="2"/>
    </w:pPr>
    <w:rPr>
      <w:color w:val="002060"/>
      <w:sz w:val="28"/>
      <w:szCs w:val="28"/>
      <w:lang w:val="fr-FR"/>
    </w:rPr>
  </w:style>
  <w:style w:type="paragraph" w:styleId="Titre4">
    <w:name w:val="heading 4"/>
    <w:aliases w:val="p,4numbers,H4,[req],paragraphe[1],4 dash,d,3,dash,h4,ergo....,Heading 41,Heading 42,H41,ergo....1,Heading 43,H42,ergo....2,Heading 44,H43,ergo....3"/>
    <w:basedOn w:val="Titre3"/>
    <w:next w:val="Corpsdetexte"/>
    <w:link w:val="Titre4Car"/>
    <w:qFormat/>
    <w:rsid w:val="00C205BD"/>
    <w:pPr>
      <w:numPr>
        <w:ilvl w:val="3"/>
      </w:numPr>
      <w:spacing w:after="60"/>
      <w:outlineLvl w:val="3"/>
    </w:pPr>
    <w:rPr>
      <w:b w:val="0"/>
      <w:bCs w:val="0"/>
      <w:i/>
      <w:iCs/>
      <w:smallCaps w:val="0"/>
      <w:sz w:val="24"/>
      <w:szCs w:val="24"/>
    </w:rPr>
  </w:style>
  <w:style w:type="paragraph" w:styleId="Titre5">
    <w:name w:val="heading 5"/>
    <w:aliases w:val="Heading 5 - Mandatory requirements,Heading 5 - Bad,H5,paragraphe[2],5 sub-bullet,sb,4,h5,ergo.....,Mandatory reqmts,Titre 5-Corps de texte,D Head"/>
    <w:basedOn w:val="Titre1"/>
    <w:next w:val="Corpsdetexte"/>
    <w:link w:val="Titre5Car"/>
    <w:autoRedefine/>
    <w:qFormat/>
    <w:rsid w:val="00712C76"/>
    <w:pPr>
      <w:keepNext w:val="0"/>
      <w:pageBreakBefore w:val="0"/>
      <w:numPr>
        <w:ilvl w:val="4"/>
        <w:numId w:val="8"/>
      </w:numPr>
      <w:tabs>
        <w:tab w:val="clear" w:pos="1134"/>
      </w:tabs>
      <w:suppressAutoHyphens w:val="0"/>
      <w:spacing w:before="240" w:after="180"/>
      <w:ind w:left="0" w:firstLine="0"/>
      <w:jc w:val="both"/>
      <w:outlineLvl w:val="4"/>
    </w:pPr>
    <w:rPr>
      <w:b w:val="0"/>
      <w:bCs w:val="0"/>
      <w:smallCaps w:val="0"/>
      <w:sz w:val="20"/>
      <w:szCs w:val="20"/>
      <w:lang w:val="fr-FR"/>
    </w:rPr>
  </w:style>
  <w:style w:type="paragraph" w:styleId="Titre6">
    <w:name w:val="heading 6"/>
    <w:aliases w:val="Appendix Titre 1,H6,paragraphe[3],Heading 6-Appendixes,sub-dash,sd,5,h6,Appendix - Titre 2,Appendix - titre 2,hd6"/>
    <w:basedOn w:val="Normal"/>
    <w:next w:val="Normal"/>
    <w:link w:val="Titre6Car"/>
    <w:autoRedefine/>
    <w:qFormat/>
    <w:rsid w:val="008915A6"/>
    <w:pPr>
      <w:pageBreakBefore/>
      <w:tabs>
        <w:tab w:val="num" w:pos="643"/>
        <w:tab w:val="num" w:pos="2160"/>
      </w:tabs>
      <w:spacing w:before="60" w:after="60" w:line="240" w:lineRule="atLeast"/>
      <w:ind w:left="643" w:hanging="360"/>
      <w:outlineLvl w:val="5"/>
    </w:pPr>
    <w:rPr>
      <w:rFonts w:ascii="Arial" w:eastAsia="Calibri" w:hAnsi="Arial" w:cs="Arial"/>
      <w:b/>
      <w:bCs/>
      <w:caps/>
      <w:sz w:val="24"/>
      <w:szCs w:val="24"/>
      <w:lang w:val="en-GB" w:eastAsia="it-IT"/>
    </w:rPr>
  </w:style>
  <w:style w:type="paragraph" w:styleId="Titre7">
    <w:name w:val="heading 7"/>
    <w:aliases w:val="Appendix Titre 2,liste1,liste[1],h7,Appendix Titre 21,liste11,Heading 71,Appendix Titre 22,liste12,Heading 72,Appendix Titre 23,liste13,Heading 73,Appendix Titre 24,liste14,Heading 74,Appendix Titre 211,liste111,Heading 711"/>
    <w:basedOn w:val="Normal"/>
    <w:next w:val="Normal"/>
    <w:link w:val="Titre7Car"/>
    <w:qFormat/>
    <w:rsid w:val="008915A6"/>
    <w:pPr>
      <w:tabs>
        <w:tab w:val="num" w:pos="643"/>
        <w:tab w:val="left" w:pos="2126"/>
        <w:tab w:val="num" w:pos="2160"/>
      </w:tabs>
      <w:spacing w:before="60" w:after="60" w:line="240" w:lineRule="atLeast"/>
      <w:ind w:left="643" w:hanging="360"/>
      <w:outlineLvl w:val="6"/>
    </w:pPr>
    <w:rPr>
      <w:rFonts w:ascii="Arial" w:eastAsia="Calibri" w:hAnsi="Arial" w:cs="Arial"/>
      <w:b/>
      <w:bCs/>
      <w:i/>
      <w:iCs/>
      <w:sz w:val="20"/>
      <w:szCs w:val="20"/>
      <w:lang w:val="en-GB" w:eastAsia="it-IT"/>
    </w:rPr>
  </w:style>
  <w:style w:type="paragraph" w:styleId="Titre8">
    <w:name w:val="heading 8"/>
    <w:aliases w:val="Appendix Titre 3,liste 2,liste[2],Appendix Titre 31,liste 21,Heading 81,Appendix Titre 32,liste 22,Heading 82,Appendix Titre 33,liste 23,Heading 83,Appendix Titre 34,liste 24,Heading 84,Appendix Titre 311,liste 211"/>
    <w:basedOn w:val="Normal"/>
    <w:next w:val="Normal"/>
    <w:link w:val="Titre8Car"/>
    <w:qFormat/>
    <w:rsid w:val="008915A6"/>
    <w:pPr>
      <w:tabs>
        <w:tab w:val="num" w:pos="643"/>
        <w:tab w:val="left" w:pos="2126"/>
        <w:tab w:val="num" w:pos="2520"/>
      </w:tabs>
      <w:spacing w:before="60" w:after="60" w:line="240" w:lineRule="atLeast"/>
      <w:ind w:left="643" w:hanging="360"/>
      <w:outlineLvl w:val="7"/>
    </w:pPr>
    <w:rPr>
      <w:rFonts w:ascii="Arial" w:eastAsia="Calibri" w:hAnsi="Arial" w:cs="Arial"/>
      <w:sz w:val="20"/>
      <w:szCs w:val="20"/>
      <w:lang w:val="en-GB" w:eastAsia="it-IT"/>
    </w:rPr>
  </w:style>
  <w:style w:type="paragraph" w:styleId="Titre9">
    <w:name w:val="heading 9"/>
    <w:aliases w:val="Appendix Titre 4,liste[3],Appendix Titre 41,Heading 91,Appendix Titre 42,Heading 92,Appendix Titre 43,Heading 93,Appendix Titre 44,Heading 94,Appendix Titre 411,Heading 911,Appendix Titre 421,Heading 921,Appendix Titre 431"/>
    <w:basedOn w:val="Normal"/>
    <w:next w:val="Normal"/>
    <w:link w:val="Titre9Car"/>
    <w:qFormat/>
    <w:rsid w:val="008915A6"/>
    <w:pPr>
      <w:tabs>
        <w:tab w:val="num" w:pos="643"/>
        <w:tab w:val="left" w:pos="2126"/>
        <w:tab w:val="num" w:pos="2880"/>
      </w:tabs>
      <w:spacing w:before="60" w:after="60" w:line="240" w:lineRule="atLeast"/>
      <w:ind w:left="643" w:hanging="360"/>
      <w:outlineLvl w:val="8"/>
    </w:pPr>
    <w:rPr>
      <w:rFonts w:ascii="Arial" w:eastAsia="Calibri" w:hAnsi="Arial" w:cs="Arial"/>
      <w:sz w:val="20"/>
      <w:szCs w:val="20"/>
      <w:lang w:val="en-GB" w:eastAsia="it-I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aliases w:val="Subtitle1 Char,überschrift 1 Char,H1 Char,Titre1 Char,ASAPHeading 1 Char,1 ghost Char,g Char,ghost Char,1 ghost1 Char,g1 Char,h1 Char,Heading 11 Char,überschrift 11 Char,H11 Char,Heading 12 Char,überschrift 12 Char,H12 Char,H13 Char"/>
    <w:basedOn w:val="Policepardfaut"/>
    <w:rsid w:val="00F23F43"/>
    <w:rPr>
      <w:rFonts w:ascii="Cambria" w:hAnsi="Cambria" w:cs="Cambria"/>
      <w:b/>
      <w:bCs/>
      <w:kern w:val="32"/>
      <w:sz w:val="32"/>
      <w:szCs w:val="32"/>
      <w:lang w:val="fr-BE"/>
    </w:rPr>
  </w:style>
  <w:style w:type="character" w:customStyle="1" w:styleId="Heading2Char">
    <w:name w:val="Heading 2 Char"/>
    <w:aliases w:val="subtitle2 Char,Titre 2 modified Char,H2 Char,h2 Char,2 Char,sub-sect Char,RFQ1 Char,section header Char,21 Char,sub-sect1 Char,22 Char,sub-sect2 Char,23 Char,sub-sect3 Char,24 Char,sub-sect4 Char,25 Char,sub-sect5 Char,(1.1 Char,1.2 Char"/>
    <w:basedOn w:val="Policepardfaut"/>
    <w:semiHidden/>
    <w:rsid w:val="00F23F43"/>
    <w:rPr>
      <w:rFonts w:ascii="Cambria" w:hAnsi="Cambria" w:cs="Cambria"/>
      <w:b/>
      <w:bCs/>
      <w:i/>
      <w:iCs/>
      <w:sz w:val="28"/>
      <w:szCs w:val="28"/>
      <w:lang w:val="fr-BE"/>
    </w:rPr>
  </w:style>
  <w:style w:type="character" w:customStyle="1" w:styleId="Heading3Char">
    <w:name w:val="Heading 3 Char"/>
    <w:aliases w:val="subtitle 3 Char,3numbers Char,H3 Char,título 3 Char,Heading 31 Char,Heading Char,Heading v Char,3 bullet Char,b Char,bullet Char,bullets Char,h3 Char,sub-sub Char,SubSub Char,SubSub1 Char,SubSub2 Char,SubSub3 Char,SubSub4 Char,T3 Char"/>
    <w:basedOn w:val="Policepardfaut"/>
    <w:semiHidden/>
    <w:rsid w:val="00F23F43"/>
    <w:rPr>
      <w:rFonts w:ascii="Cambria" w:hAnsi="Cambria" w:cs="Cambria"/>
      <w:b/>
      <w:bCs/>
      <w:sz w:val="26"/>
      <w:szCs w:val="26"/>
      <w:lang w:val="fr-BE"/>
    </w:rPr>
  </w:style>
  <w:style w:type="character" w:customStyle="1" w:styleId="Heading4Char">
    <w:name w:val="Heading 4 Char"/>
    <w:aliases w:val="p Char,4numbers Char,H4 Char,[req] Char,paragraphe[1] Char,4 dash Char,d Char,3 Char,dash Char,h4 Char,ergo.... Char,Heading 41 Char,Heading 42 Char,H41 Char,ergo....1 Char,Heading 43 Char,H42 Char,ergo....2 Char,Heading 44 Char,H43 Char"/>
    <w:basedOn w:val="Policepardfaut"/>
    <w:semiHidden/>
    <w:rsid w:val="00F23F43"/>
    <w:rPr>
      <w:rFonts w:ascii="Calibri" w:hAnsi="Calibri" w:cs="Calibri"/>
      <w:b/>
      <w:bCs/>
      <w:sz w:val="28"/>
      <w:szCs w:val="28"/>
      <w:lang w:val="fr-BE"/>
    </w:rPr>
  </w:style>
  <w:style w:type="character" w:customStyle="1" w:styleId="Heading5Char">
    <w:name w:val="Heading 5 Char"/>
    <w:aliases w:val="Heading 5 - Mandatory requirements Char,Heading 5 - Bad Char,H5 Char,paragraphe[2] Char,5 sub-bullet Char,sb Char,4 Char,h5 Char,ergo..... Char,Mandatory reqmts Char,Titre 5-Corps de texte Char,D Head Char"/>
    <w:basedOn w:val="Policepardfaut"/>
    <w:semiHidden/>
    <w:rsid w:val="00F23F43"/>
    <w:rPr>
      <w:rFonts w:ascii="Calibri" w:hAnsi="Calibri" w:cs="Calibri"/>
      <w:b/>
      <w:bCs/>
      <w:i/>
      <w:iCs/>
      <w:sz w:val="26"/>
      <w:szCs w:val="26"/>
      <w:lang w:val="fr-BE"/>
    </w:rPr>
  </w:style>
  <w:style w:type="character" w:customStyle="1" w:styleId="Heading6Char">
    <w:name w:val="Heading 6 Char"/>
    <w:aliases w:val="Appendix Titre 1 Char,H6 Char,paragraphe[3] Char,Heading 6-Appendixes Char,sub-dash Char,sd Char,5 Char,h6 Char,Appendix - Titre 2 Char,Appendix - titre 2 Char,hd6 Char"/>
    <w:basedOn w:val="Policepardfaut"/>
    <w:semiHidden/>
    <w:rsid w:val="00F23F43"/>
    <w:rPr>
      <w:rFonts w:ascii="Calibri" w:hAnsi="Calibri" w:cs="Calibri"/>
      <w:b/>
      <w:bCs/>
      <w:lang w:val="fr-BE"/>
    </w:rPr>
  </w:style>
  <w:style w:type="character" w:customStyle="1" w:styleId="Heading7Char">
    <w:name w:val="Heading 7 Char"/>
    <w:aliases w:val="Appendix Titre 2 Char,liste1 Char,liste[1] Char,h7 Char,Appendix Titre 21 Char,liste11 Char,Heading 71 Char,Appendix Titre 22 Char,liste12 Char,Heading 72 Char,Appendix Titre 23 Char,liste13 Char,Heading 73 Char,Appendix Titre 24 Char"/>
    <w:basedOn w:val="Policepardfaut"/>
    <w:semiHidden/>
    <w:rsid w:val="00F23F43"/>
    <w:rPr>
      <w:rFonts w:ascii="Calibri" w:hAnsi="Calibri" w:cs="Calibri"/>
      <w:sz w:val="24"/>
      <w:szCs w:val="24"/>
      <w:lang w:val="fr-BE"/>
    </w:rPr>
  </w:style>
  <w:style w:type="character" w:customStyle="1" w:styleId="Heading8Char">
    <w:name w:val="Heading 8 Char"/>
    <w:aliases w:val="Appendix Titre 3 Char,liste 2 Char,liste[2] Char,Appendix Titre 31 Char,liste 21 Char,Heading 81 Char,Appendix Titre 32 Char,liste 22 Char,Heading 82 Char,Appendix Titre 33 Char,liste 23 Char,Heading 83 Char,Appendix Titre 34 Char"/>
    <w:basedOn w:val="Policepardfaut"/>
    <w:semiHidden/>
    <w:rsid w:val="00F23F43"/>
    <w:rPr>
      <w:rFonts w:ascii="Calibri" w:hAnsi="Calibri" w:cs="Calibri"/>
      <w:i/>
      <w:iCs/>
      <w:sz w:val="24"/>
      <w:szCs w:val="24"/>
      <w:lang w:val="fr-BE"/>
    </w:rPr>
  </w:style>
  <w:style w:type="character" w:customStyle="1" w:styleId="Heading9Char">
    <w:name w:val="Heading 9 Char"/>
    <w:aliases w:val="Appendix Titre 4 Char,liste[3] Char,Appendix Titre 41 Char,Heading 91 Char,Appendix Titre 42 Char,Heading 92 Char,Appendix Titre 43 Char,Heading 93 Char,Appendix Titre 44 Char,Heading 94 Char,Appendix Titre 411 Char,Heading 911 Char"/>
    <w:basedOn w:val="Policepardfaut"/>
    <w:semiHidden/>
    <w:rsid w:val="00F23F43"/>
    <w:rPr>
      <w:rFonts w:ascii="Cambria" w:hAnsi="Cambria" w:cs="Cambria"/>
      <w:lang w:val="fr-BE"/>
    </w:rPr>
  </w:style>
  <w:style w:type="paragraph" w:styleId="Corpsdetexte">
    <w:name w:val="Body Text"/>
    <w:basedOn w:val="Normal"/>
    <w:link w:val="CorpsdetexteCar"/>
    <w:rsid w:val="000D1311"/>
    <w:pPr>
      <w:spacing w:after="120"/>
      <w:ind w:left="1134"/>
      <w:jc w:val="both"/>
    </w:pPr>
    <w:rPr>
      <w:rFonts w:ascii="Arial" w:hAnsi="Arial" w:cs="Arial"/>
      <w:sz w:val="20"/>
      <w:szCs w:val="20"/>
      <w:lang w:val="en-US" w:eastAsia="it-IT"/>
    </w:rPr>
  </w:style>
  <w:style w:type="character" w:customStyle="1" w:styleId="CorpsdetexteCar">
    <w:name w:val="Corps de texte Car"/>
    <w:basedOn w:val="Policepardfaut"/>
    <w:link w:val="Corpsdetexte"/>
    <w:rsid w:val="000D1311"/>
    <w:rPr>
      <w:rFonts w:ascii="Arial" w:eastAsia="Times New Roman" w:hAnsi="Arial" w:cs="Arial"/>
      <w:lang w:eastAsia="it-IT"/>
    </w:rPr>
  </w:style>
  <w:style w:type="character" w:customStyle="1" w:styleId="Titre1Car">
    <w:name w:val="Titre 1 Car"/>
    <w:aliases w:val="Subtitle1 Car,überschrift 1 Car,H1 Car,Titre1 Car,ASAPHeading 1 Car,1 ghost Car,g Car,ghost Car,1 ghost1 Car,g1 Car,h1 Car,Heading 11 Car,überschrift 11 Car,H11 Car,Heading 12 Car,überschrift 12 Car,H12 Car,Heading 13 Car,überschrift 13 Car"/>
    <w:basedOn w:val="Policepardfaut"/>
    <w:link w:val="Titre1"/>
    <w:rsid w:val="008915A6"/>
    <w:rPr>
      <w:rFonts w:ascii="Arial" w:hAnsi="Arial" w:cs="Arial"/>
      <w:b/>
      <w:bCs/>
      <w:smallCaps/>
      <w:sz w:val="32"/>
      <w:szCs w:val="32"/>
      <w:lang w:val="en-GB" w:eastAsia="it-IT"/>
    </w:rPr>
  </w:style>
  <w:style w:type="character" w:customStyle="1" w:styleId="Titre2Car">
    <w:name w:val="Titre 2 Car"/>
    <w:aliases w:val="subtitle2 Car,Titre 2 modified Car,H2 Car,h2 Car,2 Car,sub-sect Car,RFQ1 Car,section header Car,21 Car,sub-sect1 Car,22 Car,sub-sect2 Car,23 Car,sub-sect3 Car,24 Car,sub-sect4 Car,25 Car,sub-sect5 Car,(1.1 Car,1.2 Car,1.3 etc) Car,211 Car"/>
    <w:basedOn w:val="Policepardfaut"/>
    <w:link w:val="Titre2"/>
    <w:rsid w:val="00E0281E"/>
    <w:rPr>
      <w:rFonts w:ascii="Arial" w:hAnsi="Arial" w:cs="Arial"/>
      <w:b/>
      <w:bCs/>
      <w:smallCaps/>
      <w:color w:val="002060"/>
      <w:sz w:val="28"/>
      <w:szCs w:val="28"/>
      <w:lang w:val="en-GB" w:eastAsia="it-IT"/>
    </w:rPr>
  </w:style>
  <w:style w:type="character" w:customStyle="1" w:styleId="Titre3Car">
    <w:name w:val="Titre 3 Car"/>
    <w:aliases w:val="subtitle 3 Car,3numbers Car,H3 Car,título 3 Car,Heading 31 Car,Heading Car,Heading v Car,3 bullet Car,b Car,bullet Car,bullets Car,h3 Car,sub-sub Car,SubSub Car,SubSub1 Car,SubSub2 Car,SubSub3 Car,SubSub4 Car,SubSub5 Car,SubSub6 Car,T3 Car"/>
    <w:basedOn w:val="Policepardfaut"/>
    <w:link w:val="Titre3"/>
    <w:rsid w:val="009B33B1"/>
    <w:rPr>
      <w:rFonts w:ascii="Arial" w:hAnsi="Arial" w:cs="Arial"/>
      <w:b/>
      <w:bCs/>
      <w:smallCaps/>
      <w:color w:val="002060"/>
      <w:sz w:val="28"/>
      <w:szCs w:val="28"/>
      <w:lang w:val="fr-FR" w:eastAsia="it-IT"/>
    </w:rPr>
  </w:style>
  <w:style w:type="character" w:customStyle="1" w:styleId="Titre4Car">
    <w:name w:val="Titre 4 Car"/>
    <w:aliases w:val="p Car,4numbers Car,H4 Car,[req] Car,paragraphe[1] Car,4 dash Car,d Car,3 Car,dash Car,h4 Car,ergo.... Car,Heading 41 Car,Heading 42 Car,H41 Car,ergo....1 Car,Heading 43 Car,H42 Car,ergo....2 Car,Heading 44 Car,H43 Car,ergo....3 Car"/>
    <w:basedOn w:val="Policepardfaut"/>
    <w:link w:val="Titre4"/>
    <w:rsid w:val="00C205BD"/>
    <w:rPr>
      <w:rFonts w:ascii="Arial" w:hAnsi="Arial" w:cs="Arial"/>
      <w:i/>
      <w:iCs/>
      <w:color w:val="002060"/>
      <w:sz w:val="24"/>
      <w:szCs w:val="24"/>
      <w:lang w:val="fr-FR" w:eastAsia="it-IT"/>
    </w:rPr>
  </w:style>
  <w:style w:type="character" w:customStyle="1" w:styleId="Titre5Car">
    <w:name w:val="Titre 5 Car"/>
    <w:aliases w:val="Heading 5 - Mandatory requirements Car,Heading 5 - Bad Car,H5 Car,paragraphe[2] Car,5 sub-bullet Car,sb Car,4 Car,h5 Car,ergo..... Car,Mandatory reqmts Car,Titre 5-Corps de texte Car,D Head Car"/>
    <w:basedOn w:val="Policepardfaut"/>
    <w:link w:val="Titre5"/>
    <w:rsid w:val="00712C76"/>
    <w:rPr>
      <w:rFonts w:ascii="Arial" w:hAnsi="Arial" w:cs="Arial"/>
      <w:lang w:val="fr-FR" w:eastAsia="it-IT"/>
    </w:rPr>
  </w:style>
  <w:style w:type="character" w:customStyle="1" w:styleId="Titre6Car">
    <w:name w:val="Titre 6 Car"/>
    <w:aliases w:val="Appendix Titre 1 Car,H6 Car,paragraphe[3] Car,Heading 6-Appendixes Car,sub-dash Car,sd Car,5 Car,h6 Car,Appendix - Titre 2 Car,Appendix - titre 2 Car,hd6 Car"/>
    <w:basedOn w:val="Policepardfaut"/>
    <w:link w:val="Titre6"/>
    <w:rsid w:val="008915A6"/>
    <w:rPr>
      <w:rFonts w:ascii="Arial" w:hAnsi="Arial" w:cs="Arial"/>
      <w:b/>
      <w:bCs/>
      <w:caps/>
      <w:sz w:val="24"/>
      <w:szCs w:val="24"/>
      <w:lang w:val="en-GB" w:eastAsia="it-IT"/>
    </w:rPr>
  </w:style>
  <w:style w:type="character" w:customStyle="1" w:styleId="Titre7Car">
    <w:name w:val="Titre 7 Car"/>
    <w:aliases w:val="Appendix Titre 2 Car,liste1 Car,liste[1] Car,h7 Car,Appendix Titre 21 Car,liste11 Car,Heading 71 Car,Appendix Titre 22 Car,liste12 Car,Heading 72 Car,Appendix Titre 23 Car,liste13 Car,Heading 73 Car,Appendix Titre 24 Car,liste14 Car"/>
    <w:basedOn w:val="Policepardfaut"/>
    <w:link w:val="Titre7"/>
    <w:rsid w:val="008915A6"/>
    <w:rPr>
      <w:rFonts w:ascii="Arial" w:hAnsi="Arial" w:cs="Arial"/>
      <w:b/>
      <w:bCs/>
      <w:i/>
      <w:iCs/>
      <w:sz w:val="20"/>
      <w:szCs w:val="20"/>
      <w:lang w:val="en-GB" w:eastAsia="it-IT"/>
    </w:rPr>
  </w:style>
  <w:style w:type="character" w:customStyle="1" w:styleId="Titre8Car">
    <w:name w:val="Titre 8 Car"/>
    <w:aliases w:val="Appendix Titre 3 Car,liste 2 Car,liste[2] Car,Appendix Titre 31 Car,liste 21 Car,Heading 81 Car,Appendix Titre 32 Car,liste 22 Car,Heading 82 Car,Appendix Titre 33 Car,liste 23 Car,Heading 83 Car,Appendix Titre 34 Car,liste 24 Car"/>
    <w:basedOn w:val="Policepardfaut"/>
    <w:link w:val="Titre8"/>
    <w:rsid w:val="008915A6"/>
    <w:rPr>
      <w:rFonts w:ascii="Arial" w:hAnsi="Arial" w:cs="Arial"/>
      <w:sz w:val="20"/>
      <w:szCs w:val="20"/>
      <w:lang w:val="en-GB" w:eastAsia="it-IT"/>
    </w:rPr>
  </w:style>
  <w:style w:type="character" w:customStyle="1" w:styleId="Titre9Car">
    <w:name w:val="Titre 9 Car"/>
    <w:aliases w:val="Appendix Titre 4 Car,liste[3] Car,Appendix Titre 41 Car,Heading 91 Car,Appendix Titre 42 Car,Heading 92 Car,Appendix Titre 43 Car,Heading 93 Car,Appendix Titre 44 Car,Heading 94 Car,Appendix Titre 411 Car,Heading 911 Car,Heading 921 Car"/>
    <w:basedOn w:val="Policepardfaut"/>
    <w:link w:val="Titre9"/>
    <w:rsid w:val="008915A6"/>
    <w:rPr>
      <w:rFonts w:ascii="Arial" w:hAnsi="Arial" w:cs="Arial"/>
      <w:sz w:val="20"/>
      <w:szCs w:val="20"/>
      <w:lang w:val="en-GB" w:eastAsia="it-IT"/>
    </w:rPr>
  </w:style>
  <w:style w:type="paragraph" w:customStyle="1" w:styleId="numerot">
    <w:name w:val="numeroté"/>
    <w:basedOn w:val="Listenumros"/>
    <w:next w:val="Listenumros2"/>
    <w:rsid w:val="005C5355"/>
    <w:pPr>
      <w:tabs>
        <w:tab w:val="clear" w:pos="643"/>
      </w:tabs>
      <w:spacing w:after="0" w:line="240" w:lineRule="auto"/>
      <w:ind w:left="720"/>
    </w:pPr>
    <w:rPr>
      <w:rFonts w:ascii="Arial" w:eastAsia="Calibri" w:hAnsi="Arial" w:cs="Arial"/>
      <w:sz w:val="20"/>
      <w:szCs w:val="20"/>
      <w:lang w:eastAsia="fr-BE"/>
    </w:rPr>
  </w:style>
  <w:style w:type="paragraph" w:styleId="Listenumros">
    <w:name w:val="List Number"/>
    <w:basedOn w:val="Normal"/>
    <w:semiHidden/>
    <w:rsid w:val="00D612CA"/>
    <w:pPr>
      <w:tabs>
        <w:tab w:val="num" w:pos="643"/>
      </w:tabs>
      <w:ind w:left="360" w:hanging="360"/>
      <w:contextualSpacing/>
    </w:pPr>
  </w:style>
  <w:style w:type="paragraph" w:styleId="Listenumros2">
    <w:name w:val="List Number 2"/>
    <w:basedOn w:val="Normal"/>
    <w:semiHidden/>
    <w:rsid w:val="00D612CA"/>
    <w:pPr>
      <w:tabs>
        <w:tab w:val="num" w:pos="643"/>
      </w:tabs>
      <w:ind w:left="643" w:hanging="360"/>
      <w:contextualSpacing/>
    </w:pPr>
  </w:style>
  <w:style w:type="paragraph" w:customStyle="1" w:styleId="Default">
    <w:name w:val="Default"/>
    <w:rsid w:val="007956D4"/>
    <w:pPr>
      <w:numPr>
        <w:numId w:val="2"/>
      </w:numPr>
      <w:autoSpaceDE w:val="0"/>
      <w:autoSpaceDN w:val="0"/>
      <w:adjustRightInd w:val="0"/>
    </w:pPr>
    <w:rPr>
      <w:rFonts w:eastAsia="Times New Roman" w:cs="Calibri"/>
      <w:color w:val="000000"/>
      <w:sz w:val="24"/>
      <w:szCs w:val="24"/>
      <w:lang w:val="fr-BE"/>
    </w:rPr>
  </w:style>
  <w:style w:type="paragraph" w:styleId="TM1">
    <w:name w:val="toc 1"/>
    <w:basedOn w:val="Normal"/>
    <w:next w:val="Normal"/>
    <w:uiPriority w:val="39"/>
    <w:rsid w:val="00F9361E"/>
    <w:pPr>
      <w:tabs>
        <w:tab w:val="left" w:pos="993"/>
        <w:tab w:val="right" w:leader="dot" w:pos="9615"/>
      </w:tabs>
      <w:spacing w:before="120" w:after="60" w:line="240" w:lineRule="atLeast"/>
      <w:ind w:left="284" w:hanging="284"/>
    </w:pPr>
    <w:rPr>
      <w:rFonts w:ascii="Arial" w:eastAsia="Calibri" w:hAnsi="Arial" w:cs="Arial"/>
      <w:b/>
      <w:bCs/>
      <w:smallCaps/>
      <w:noProof/>
      <w:sz w:val="24"/>
      <w:szCs w:val="24"/>
      <w:lang w:val="en-GB" w:eastAsia="it-IT"/>
    </w:rPr>
  </w:style>
  <w:style w:type="paragraph" w:styleId="TM2">
    <w:name w:val="toc 2"/>
    <w:basedOn w:val="TM1"/>
    <w:next w:val="Normal"/>
    <w:uiPriority w:val="39"/>
    <w:rsid w:val="00F9361E"/>
    <w:pPr>
      <w:spacing w:before="60"/>
    </w:pPr>
    <w:rPr>
      <w:b w:val="0"/>
      <w:bCs w:val="0"/>
      <w:sz w:val="20"/>
      <w:szCs w:val="20"/>
    </w:rPr>
  </w:style>
  <w:style w:type="paragraph" w:styleId="TM3">
    <w:name w:val="toc 3"/>
    <w:basedOn w:val="Normal"/>
    <w:next w:val="Normal"/>
    <w:uiPriority w:val="39"/>
    <w:rsid w:val="00F9361E"/>
    <w:pPr>
      <w:tabs>
        <w:tab w:val="left" w:pos="1276"/>
        <w:tab w:val="left" w:pos="1985"/>
        <w:tab w:val="right" w:leader="dot" w:pos="9615"/>
      </w:tabs>
      <w:spacing w:before="60" w:after="60" w:line="240" w:lineRule="atLeast"/>
      <w:ind w:left="993"/>
    </w:pPr>
    <w:rPr>
      <w:rFonts w:ascii="Arial" w:eastAsia="Calibri" w:hAnsi="Arial" w:cs="Arial"/>
      <w:noProof/>
      <w:sz w:val="20"/>
      <w:szCs w:val="20"/>
      <w:lang w:val="en-GB" w:eastAsia="it-IT"/>
    </w:rPr>
  </w:style>
  <w:style w:type="table" w:styleId="Grilledutableau">
    <w:name w:val="Table Grid"/>
    <w:basedOn w:val="TableauNormal"/>
    <w:rsid w:val="002D6323"/>
    <w:rPr>
      <w:rFonts w:eastAsia="Times New Roman"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tedebasdepage">
    <w:name w:val="footnote text"/>
    <w:basedOn w:val="Normal"/>
    <w:link w:val="NotedebasdepageCar"/>
    <w:semiHidden/>
    <w:rsid w:val="0040620C"/>
    <w:pPr>
      <w:spacing w:after="0" w:line="240" w:lineRule="auto"/>
    </w:pPr>
    <w:rPr>
      <w:rFonts w:ascii="Times New Roman" w:eastAsia="Calibri" w:hAnsi="Times New Roman" w:cs="Times New Roman"/>
      <w:sz w:val="20"/>
      <w:szCs w:val="20"/>
      <w:lang w:val="fr-FR" w:eastAsia="fr-FR"/>
    </w:rPr>
  </w:style>
  <w:style w:type="character" w:customStyle="1" w:styleId="NotedebasdepageCar">
    <w:name w:val="Note de bas de page Car"/>
    <w:basedOn w:val="Policepardfaut"/>
    <w:link w:val="Notedebasdepage"/>
    <w:semiHidden/>
    <w:rsid w:val="0040620C"/>
    <w:rPr>
      <w:rFonts w:ascii="Times New Roman" w:hAnsi="Times New Roman" w:cs="Times New Roman"/>
      <w:lang w:val="fr-FR" w:eastAsia="fr-FR"/>
    </w:rPr>
  </w:style>
  <w:style w:type="paragraph" w:styleId="Titre">
    <w:name w:val="Title"/>
    <w:basedOn w:val="Normal"/>
    <w:next w:val="Normal"/>
    <w:link w:val="TitreCar"/>
    <w:qFormat/>
    <w:rsid w:val="0018228A"/>
    <w:pPr>
      <w:pBdr>
        <w:bottom w:val="single" w:sz="8" w:space="4" w:color="4F81BD"/>
      </w:pBdr>
      <w:spacing w:after="300" w:line="240" w:lineRule="auto"/>
      <w:contextualSpacing/>
    </w:pPr>
    <w:rPr>
      <w:rFonts w:ascii="Cambria" w:eastAsia="Calibri" w:hAnsi="Cambria" w:cs="Cambria"/>
      <w:color w:val="17365D"/>
      <w:spacing w:val="5"/>
      <w:kern w:val="28"/>
      <w:sz w:val="52"/>
      <w:szCs w:val="52"/>
    </w:rPr>
  </w:style>
  <w:style w:type="character" w:customStyle="1" w:styleId="TitreCar">
    <w:name w:val="Titre Car"/>
    <w:basedOn w:val="Policepardfaut"/>
    <w:link w:val="Titre"/>
    <w:rsid w:val="0018228A"/>
    <w:rPr>
      <w:rFonts w:ascii="Cambria" w:hAnsi="Cambria" w:cs="Cambria"/>
      <w:color w:val="17365D"/>
      <w:spacing w:val="5"/>
      <w:kern w:val="28"/>
      <w:sz w:val="52"/>
      <w:szCs w:val="52"/>
      <w:lang w:eastAsia="en-US"/>
    </w:rPr>
  </w:style>
  <w:style w:type="paragraph" w:styleId="Paragraphedeliste">
    <w:name w:val="List Paragraph"/>
    <w:basedOn w:val="Normal"/>
    <w:uiPriority w:val="79"/>
    <w:qFormat/>
    <w:rsid w:val="00742866"/>
    <w:pPr>
      <w:numPr>
        <w:numId w:val="6"/>
      </w:numPr>
      <w:contextualSpacing/>
    </w:pPr>
  </w:style>
  <w:style w:type="paragraph" w:styleId="Textedebulles">
    <w:name w:val="Balloon Text"/>
    <w:basedOn w:val="Normal"/>
    <w:link w:val="TextedebullesCar"/>
    <w:semiHidden/>
    <w:rsid w:val="003424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342461"/>
    <w:rPr>
      <w:rFonts w:ascii="Tahoma" w:hAnsi="Tahoma" w:cs="Tahoma"/>
      <w:sz w:val="16"/>
      <w:szCs w:val="16"/>
      <w:lang w:eastAsia="en-US"/>
    </w:rPr>
  </w:style>
  <w:style w:type="paragraph" w:customStyle="1" w:styleId="CVHeading2-FirstLine">
    <w:name w:val="CV Heading 2 - First Line"/>
    <w:basedOn w:val="Normal"/>
    <w:next w:val="Normal"/>
    <w:rsid w:val="00DE0DC7"/>
    <w:pPr>
      <w:spacing w:before="74" w:after="0" w:line="240" w:lineRule="auto"/>
      <w:ind w:left="113" w:right="113"/>
      <w:jc w:val="right"/>
    </w:pPr>
    <w:rPr>
      <w:rFonts w:eastAsia="Calibri"/>
      <w:lang w:val="en-US"/>
    </w:rPr>
  </w:style>
  <w:style w:type="paragraph" w:customStyle="1" w:styleId="CVHeading3">
    <w:name w:val="CV Heading 3"/>
    <w:basedOn w:val="Normal"/>
    <w:next w:val="Normal"/>
    <w:rsid w:val="00DE0DC7"/>
    <w:pPr>
      <w:spacing w:after="0" w:line="240" w:lineRule="auto"/>
      <w:ind w:left="113" w:right="113"/>
      <w:jc w:val="right"/>
      <w:textAlignment w:val="center"/>
    </w:pPr>
    <w:rPr>
      <w:rFonts w:eastAsia="Calibri"/>
      <w:sz w:val="20"/>
      <w:szCs w:val="20"/>
      <w:lang w:val="en-US"/>
    </w:rPr>
  </w:style>
  <w:style w:type="paragraph" w:customStyle="1" w:styleId="CVHeading3-FirstLine">
    <w:name w:val="CV Heading 3 - First Line"/>
    <w:basedOn w:val="CVHeading3"/>
    <w:next w:val="CVHeading3"/>
    <w:rsid w:val="00DE0DC7"/>
    <w:pPr>
      <w:spacing w:before="74"/>
    </w:pPr>
  </w:style>
  <w:style w:type="paragraph" w:customStyle="1" w:styleId="CVNormal">
    <w:name w:val="CV Normal"/>
    <w:basedOn w:val="Normal"/>
    <w:rsid w:val="00DE0DC7"/>
    <w:pPr>
      <w:spacing w:after="0" w:line="240" w:lineRule="auto"/>
      <w:ind w:left="113" w:right="113"/>
    </w:pPr>
    <w:rPr>
      <w:rFonts w:eastAsia="Calibri"/>
      <w:sz w:val="20"/>
      <w:szCs w:val="20"/>
      <w:lang w:val="en-US"/>
    </w:rPr>
  </w:style>
  <w:style w:type="paragraph" w:customStyle="1" w:styleId="CVSpacer">
    <w:name w:val="CV Spacer"/>
    <w:basedOn w:val="CVNormal"/>
    <w:rsid w:val="00DE0DC7"/>
    <w:rPr>
      <w:sz w:val="4"/>
      <w:szCs w:val="4"/>
    </w:rPr>
  </w:style>
  <w:style w:type="paragraph" w:customStyle="1" w:styleId="CVNormal-FirstLine">
    <w:name w:val="CV Normal - First Line"/>
    <w:basedOn w:val="CVNormal"/>
    <w:next w:val="CVNormal"/>
    <w:rsid w:val="00DE0DC7"/>
    <w:pPr>
      <w:spacing w:before="74"/>
    </w:pPr>
  </w:style>
  <w:style w:type="character" w:styleId="Emphaseintense">
    <w:name w:val="Intense Emphasis"/>
    <w:basedOn w:val="Policepardfaut"/>
    <w:qFormat/>
    <w:rsid w:val="00DE0DC7"/>
    <w:rPr>
      <w:rFonts w:cs="Times New Roman"/>
      <w:b/>
      <w:bCs/>
      <w:i/>
      <w:iCs/>
      <w:color w:val="4F81BD"/>
      <w:sz w:val="22"/>
      <w:szCs w:val="22"/>
    </w:rPr>
  </w:style>
  <w:style w:type="paragraph" w:customStyle="1" w:styleId="Arrowlist">
    <w:name w:val="Arrow_list"/>
    <w:basedOn w:val="Normal"/>
    <w:rsid w:val="00DE6360"/>
    <w:pPr>
      <w:widowControl w:val="0"/>
      <w:tabs>
        <w:tab w:val="num" w:pos="643"/>
        <w:tab w:val="left" w:pos="1134"/>
      </w:tabs>
      <w:suppressAutoHyphens/>
      <w:spacing w:after="0" w:line="300" w:lineRule="atLeast"/>
      <w:ind w:left="360" w:hanging="360"/>
      <w:jc w:val="both"/>
      <w:outlineLvl w:val="0"/>
    </w:pPr>
    <w:rPr>
      <w:rFonts w:ascii="Arial" w:eastAsia="Calibri" w:hAnsi="Arial" w:cs="Arial"/>
      <w:sz w:val="20"/>
      <w:szCs w:val="20"/>
      <w:lang w:val="fr-FR" w:eastAsia="ar-SA"/>
    </w:rPr>
  </w:style>
  <w:style w:type="paragraph" w:styleId="En-tte">
    <w:name w:val="header"/>
    <w:basedOn w:val="Normal"/>
    <w:link w:val="En-tteCar"/>
    <w:rsid w:val="003D5F0E"/>
    <w:pPr>
      <w:tabs>
        <w:tab w:val="center" w:pos="4320"/>
        <w:tab w:val="right" w:pos="8640"/>
      </w:tabs>
    </w:pPr>
  </w:style>
  <w:style w:type="character" w:customStyle="1" w:styleId="En-tteCar">
    <w:name w:val="En-tête Car"/>
    <w:basedOn w:val="Policepardfaut"/>
    <w:link w:val="En-tte"/>
    <w:semiHidden/>
    <w:rsid w:val="00E07722"/>
    <w:rPr>
      <w:rFonts w:cs="Times New Roman"/>
      <w:lang w:val="fr-BE"/>
    </w:rPr>
  </w:style>
  <w:style w:type="paragraph" w:styleId="Pieddepage">
    <w:name w:val="footer"/>
    <w:basedOn w:val="Normal"/>
    <w:link w:val="PieddepageCar"/>
    <w:rsid w:val="003D5F0E"/>
    <w:pPr>
      <w:tabs>
        <w:tab w:val="center" w:pos="4320"/>
        <w:tab w:val="right" w:pos="8640"/>
      </w:tabs>
    </w:pPr>
  </w:style>
  <w:style w:type="character" w:customStyle="1" w:styleId="PieddepageCar">
    <w:name w:val="Pied de page Car"/>
    <w:basedOn w:val="Policepardfaut"/>
    <w:link w:val="Pieddepage"/>
    <w:semiHidden/>
    <w:rsid w:val="00E07722"/>
    <w:rPr>
      <w:rFonts w:cs="Times New Roman"/>
      <w:lang w:val="fr-BE"/>
    </w:rPr>
  </w:style>
  <w:style w:type="paragraph" w:customStyle="1" w:styleId="Paragraphedeliste1">
    <w:name w:val="Paragraphe de liste1"/>
    <w:basedOn w:val="Normal"/>
    <w:rsid w:val="009839BE"/>
    <w:pPr>
      <w:spacing w:before="74" w:after="0" w:line="240" w:lineRule="auto"/>
      <w:ind w:left="720" w:right="113"/>
      <w:contextualSpacing/>
    </w:pPr>
    <w:rPr>
      <w:rFonts w:eastAsia="Calibri"/>
    </w:rPr>
  </w:style>
  <w:style w:type="character" w:styleId="Numrodepage">
    <w:name w:val="page number"/>
    <w:basedOn w:val="Policepardfaut"/>
    <w:rsid w:val="009B470B"/>
    <w:rPr>
      <w:rFonts w:cs="Times New Roman"/>
    </w:rPr>
  </w:style>
  <w:style w:type="character" w:customStyle="1" w:styleId="Char5">
    <w:name w:val="Char5"/>
    <w:basedOn w:val="Policepardfaut"/>
    <w:rsid w:val="00574D94"/>
    <w:rPr>
      <w:rFonts w:cs="Times New Roman"/>
    </w:rPr>
  </w:style>
  <w:style w:type="character" w:customStyle="1" w:styleId="Emphaseintense1">
    <w:name w:val="Emphase intense1"/>
    <w:basedOn w:val="Policepardfaut"/>
    <w:rsid w:val="00780FCF"/>
    <w:rPr>
      <w:rFonts w:cs="Times New Roman"/>
      <w:b/>
      <w:bCs/>
      <w:i/>
      <w:iCs/>
      <w:color w:val="4F81BD"/>
      <w:sz w:val="22"/>
      <w:szCs w:val="22"/>
    </w:rPr>
  </w:style>
  <w:style w:type="paragraph" w:styleId="TM4">
    <w:name w:val="toc 4"/>
    <w:basedOn w:val="Normal"/>
    <w:next w:val="Normal"/>
    <w:autoRedefine/>
    <w:uiPriority w:val="39"/>
    <w:rsid w:val="00184143"/>
    <w:pPr>
      <w:spacing w:after="0" w:line="240" w:lineRule="auto"/>
      <w:ind w:left="720"/>
    </w:pPr>
    <w:rPr>
      <w:sz w:val="24"/>
      <w:szCs w:val="24"/>
      <w:lang w:val="en-US"/>
    </w:rPr>
  </w:style>
  <w:style w:type="paragraph" w:styleId="TM5">
    <w:name w:val="toc 5"/>
    <w:basedOn w:val="Normal"/>
    <w:next w:val="Normal"/>
    <w:autoRedefine/>
    <w:uiPriority w:val="39"/>
    <w:rsid w:val="00184143"/>
    <w:pPr>
      <w:spacing w:after="0" w:line="240" w:lineRule="auto"/>
      <w:ind w:left="960"/>
    </w:pPr>
    <w:rPr>
      <w:sz w:val="24"/>
      <w:szCs w:val="24"/>
      <w:lang w:val="en-US"/>
    </w:rPr>
  </w:style>
  <w:style w:type="paragraph" w:styleId="TM6">
    <w:name w:val="toc 6"/>
    <w:basedOn w:val="Normal"/>
    <w:next w:val="Normal"/>
    <w:autoRedefine/>
    <w:uiPriority w:val="39"/>
    <w:rsid w:val="00184143"/>
    <w:pPr>
      <w:spacing w:after="0" w:line="240" w:lineRule="auto"/>
      <w:ind w:left="1200"/>
    </w:pPr>
    <w:rPr>
      <w:sz w:val="24"/>
      <w:szCs w:val="24"/>
      <w:lang w:val="en-US"/>
    </w:rPr>
  </w:style>
  <w:style w:type="paragraph" w:styleId="TM7">
    <w:name w:val="toc 7"/>
    <w:basedOn w:val="Normal"/>
    <w:next w:val="Normal"/>
    <w:autoRedefine/>
    <w:uiPriority w:val="39"/>
    <w:rsid w:val="00184143"/>
    <w:pPr>
      <w:spacing w:after="0" w:line="240" w:lineRule="auto"/>
      <w:ind w:left="1440"/>
    </w:pPr>
    <w:rPr>
      <w:sz w:val="24"/>
      <w:szCs w:val="24"/>
      <w:lang w:val="en-US"/>
    </w:rPr>
  </w:style>
  <w:style w:type="paragraph" w:styleId="TM8">
    <w:name w:val="toc 8"/>
    <w:basedOn w:val="Normal"/>
    <w:next w:val="Normal"/>
    <w:autoRedefine/>
    <w:uiPriority w:val="39"/>
    <w:rsid w:val="00184143"/>
    <w:pPr>
      <w:spacing w:after="0" w:line="240" w:lineRule="auto"/>
      <w:ind w:left="1680"/>
    </w:pPr>
    <w:rPr>
      <w:sz w:val="24"/>
      <w:szCs w:val="24"/>
      <w:lang w:val="en-US"/>
    </w:rPr>
  </w:style>
  <w:style w:type="paragraph" w:styleId="TM9">
    <w:name w:val="toc 9"/>
    <w:basedOn w:val="Normal"/>
    <w:next w:val="Normal"/>
    <w:autoRedefine/>
    <w:uiPriority w:val="39"/>
    <w:rsid w:val="00184143"/>
    <w:pPr>
      <w:spacing w:after="0" w:line="240" w:lineRule="auto"/>
      <w:ind w:left="1920"/>
    </w:pPr>
    <w:rPr>
      <w:sz w:val="24"/>
      <w:szCs w:val="24"/>
      <w:lang w:val="en-US"/>
    </w:rPr>
  </w:style>
  <w:style w:type="paragraph" w:customStyle="1" w:styleId="Paragraphedeliste2">
    <w:name w:val="Paragraphe de liste2"/>
    <w:basedOn w:val="Normal"/>
    <w:qFormat/>
    <w:rsid w:val="00941B85"/>
    <w:pPr>
      <w:spacing w:before="74" w:after="0" w:line="240" w:lineRule="auto"/>
      <w:ind w:left="720" w:right="113"/>
      <w:contextualSpacing/>
    </w:pPr>
    <w:rPr>
      <w:rFonts w:eastAsia="Calibri"/>
    </w:rPr>
  </w:style>
  <w:style w:type="paragraph" w:customStyle="1" w:styleId="Corps">
    <w:name w:val="Corps"/>
    <w:basedOn w:val="Normal"/>
    <w:rsid w:val="00D06E19"/>
    <w:pPr>
      <w:overflowPunct w:val="0"/>
      <w:autoSpaceDE w:val="0"/>
      <w:autoSpaceDN w:val="0"/>
      <w:adjustRightInd w:val="0"/>
      <w:spacing w:before="120" w:after="120" w:line="240" w:lineRule="auto"/>
      <w:ind w:left="567"/>
      <w:jc w:val="both"/>
      <w:textAlignment w:val="baseline"/>
    </w:pPr>
    <w:rPr>
      <w:rFonts w:ascii="Arial" w:hAnsi="Arial" w:cs="Arial"/>
      <w:lang w:val="en-GB" w:eastAsia="fr-FR"/>
    </w:rPr>
  </w:style>
  <w:style w:type="paragraph" w:styleId="Listepuces">
    <w:name w:val="List Bullet"/>
    <w:basedOn w:val="Listecontinue"/>
    <w:uiPriority w:val="99"/>
    <w:rsid w:val="001727B1"/>
    <w:pPr>
      <w:keepLines/>
      <w:numPr>
        <w:numId w:val="5"/>
      </w:numPr>
      <w:spacing w:line="280" w:lineRule="atLeast"/>
    </w:pPr>
    <w:rPr>
      <w:rFonts w:ascii="Frutiger LT 45 Light" w:hAnsi="Frutiger LT 45 Light" w:cs="Times New Roman"/>
      <w:sz w:val="20"/>
      <w:szCs w:val="24"/>
      <w:lang w:val="en-GB"/>
    </w:rPr>
  </w:style>
  <w:style w:type="paragraph" w:styleId="Listecontinue">
    <w:name w:val="List Continue"/>
    <w:basedOn w:val="Normal"/>
    <w:rsid w:val="001727B1"/>
    <w:pPr>
      <w:spacing w:after="120"/>
      <w:ind w:left="283"/>
    </w:pPr>
  </w:style>
  <w:style w:type="paragraph" w:styleId="Listepuces2">
    <w:name w:val="List Bullet 2"/>
    <w:basedOn w:val="Normal"/>
    <w:autoRedefine/>
    <w:uiPriority w:val="20"/>
    <w:rsid w:val="00145A47"/>
    <w:pPr>
      <w:numPr>
        <w:numId w:val="3"/>
      </w:numPr>
    </w:pPr>
  </w:style>
  <w:style w:type="paragraph" w:customStyle="1" w:styleId="CVSubheading">
    <w:name w:val="CV Subheading"/>
    <w:basedOn w:val="Titre3"/>
    <w:next w:val="Corpsdetexte"/>
    <w:rsid w:val="00C54977"/>
    <w:pPr>
      <w:keepLines/>
      <w:spacing w:line="280" w:lineRule="atLeast"/>
      <w:outlineLvl w:val="6"/>
    </w:pPr>
    <w:rPr>
      <w:rFonts w:ascii="Frutiger LT 45 Light" w:eastAsia="Times New Roman" w:hAnsi="Frutiger LT 45 Light"/>
      <w:b w:val="0"/>
      <w:kern w:val="24"/>
      <w:sz w:val="22"/>
      <w:szCs w:val="26"/>
      <w:lang w:eastAsia="en-US"/>
    </w:rPr>
  </w:style>
  <w:style w:type="paragraph" w:customStyle="1" w:styleId="CVHeading">
    <w:name w:val="CV Heading"/>
    <w:basedOn w:val="Titre2"/>
    <w:next w:val="Corpsdetexte"/>
    <w:rsid w:val="009F6260"/>
    <w:pPr>
      <w:keepLines/>
      <w:spacing w:after="120" w:line="280" w:lineRule="atLeast"/>
      <w:ind w:left="0"/>
      <w:outlineLvl w:val="4"/>
    </w:pPr>
    <w:rPr>
      <w:rFonts w:ascii="Frutiger LT 45 Light" w:eastAsia="Times New Roman" w:hAnsi="Frutiger LT 45 Light"/>
      <w:iCs/>
      <w:smallCaps w:val="0"/>
      <w:kern w:val="24"/>
      <w:lang w:eastAsia="en-US"/>
    </w:rPr>
  </w:style>
  <w:style w:type="paragraph" w:customStyle="1" w:styleId="Sous-section">
    <w:name w:val="Sous-section"/>
    <w:basedOn w:val="Normal"/>
    <w:qFormat/>
    <w:rsid w:val="00587B90"/>
    <w:pPr>
      <w:spacing w:after="40" w:line="264" w:lineRule="auto"/>
    </w:pPr>
    <w:rPr>
      <w:rFonts w:ascii="Tw Cen MT" w:hAnsi="Tw Cen MT" w:cs="Times New Roman"/>
      <w:b/>
      <w:bCs/>
      <w:color w:val="94B6D2"/>
      <w:spacing w:val="30"/>
      <w:sz w:val="24"/>
      <w:szCs w:val="24"/>
      <w:lang w:val="fr-FR"/>
    </w:rPr>
  </w:style>
  <w:style w:type="character" w:styleId="Lienhypertexte">
    <w:name w:val="Hyperlink"/>
    <w:basedOn w:val="Policepardfaut"/>
    <w:uiPriority w:val="99"/>
    <w:unhideWhenUsed/>
    <w:rsid w:val="00A346B1"/>
    <w:rPr>
      <w:color w:val="0000FF" w:themeColor="hyperlink"/>
      <w:u w:val="single"/>
    </w:rPr>
  </w:style>
  <w:style w:type="character" w:styleId="Lienhypertextesuivivisit">
    <w:name w:val="FollowedHyperlink"/>
    <w:basedOn w:val="Policepardfaut"/>
    <w:uiPriority w:val="99"/>
    <w:semiHidden/>
    <w:unhideWhenUsed/>
    <w:rsid w:val="00A346B1"/>
    <w:rPr>
      <w:color w:val="800080" w:themeColor="followedHyperlink"/>
      <w:u w:val="single"/>
    </w:rPr>
  </w:style>
  <w:style w:type="paragraph" w:styleId="Listepuces3">
    <w:name w:val="List Bullet 3"/>
    <w:basedOn w:val="Normal"/>
    <w:uiPriority w:val="20"/>
    <w:rsid w:val="00CA57C1"/>
    <w:pPr>
      <w:tabs>
        <w:tab w:val="num" w:pos="510"/>
      </w:tabs>
      <w:spacing w:after="0" w:line="270" w:lineRule="atLeast"/>
      <w:ind w:left="510" w:hanging="170"/>
    </w:pPr>
    <w:rPr>
      <w:rFonts w:ascii="Arial" w:hAnsi="Arial" w:cs="Times New Roman"/>
      <w:sz w:val="20"/>
      <w:szCs w:val="24"/>
      <w:lang w:val="en-GB" w:eastAsia="en-GB"/>
    </w:rPr>
  </w:style>
  <w:style w:type="paragraph" w:styleId="Listepuces5">
    <w:name w:val="List Bullet 5"/>
    <w:basedOn w:val="Normal"/>
    <w:uiPriority w:val="20"/>
    <w:rsid w:val="00CA57C1"/>
    <w:pPr>
      <w:tabs>
        <w:tab w:val="num" w:pos="850"/>
      </w:tabs>
      <w:spacing w:after="0" w:line="270" w:lineRule="atLeast"/>
      <w:ind w:left="850" w:hanging="170"/>
    </w:pPr>
    <w:rPr>
      <w:rFonts w:ascii="Arial" w:hAnsi="Arial" w:cs="Times New Roman"/>
      <w:sz w:val="20"/>
      <w:szCs w:val="24"/>
      <w:lang w:val="en-GB" w:eastAsia="en-GB"/>
    </w:rPr>
  </w:style>
  <w:style w:type="paragraph" w:customStyle="1" w:styleId="Answers">
    <w:name w:val="Answers"/>
    <w:basedOn w:val="Normal"/>
    <w:rsid w:val="00A43D22"/>
    <w:pPr>
      <w:spacing w:line="288" w:lineRule="auto"/>
      <w:ind w:left="605"/>
      <w:jc w:val="both"/>
    </w:pPr>
    <w:rPr>
      <w:rFonts w:ascii="Arial" w:hAnsi="Arial" w:cs="Arial"/>
      <w:color w:val="000000"/>
      <w:kern w:val="28"/>
      <w:sz w:val="20"/>
      <w:szCs w:val="24"/>
      <w:lang w:val="en-US"/>
    </w:rPr>
  </w:style>
  <w:style w:type="table" w:styleId="Trameclaire-Accent2">
    <w:name w:val="Light Shading Accent 2"/>
    <w:basedOn w:val="TableauNormal"/>
    <w:uiPriority w:val="60"/>
    <w:rsid w:val="00B0089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claire-Accent2">
    <w:name w:val="Light Grid Accent 2"/>
    <w:basedOn w:val="TableauNormal"/>
    <w:uiPriority w:val="62"/>
    <w:rsid w:val="00B0089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Appelnotedebasdep">
    <w:name w:val="footnote reference"/>
    <w:basedOn w:val="Policepardfaut"/>
    <w:uiPriority w:val="99"/>
    <w:semiHidden/>
    <w:unhideWhenUsed/>
    <w:rsid w:val="007B5CAB"/>
    <w:rPr>
      <w:vertAlign w:val="superscript"/>
    </w:rPr>
  </w:style>
  <w:style w:type="paragraph" w:customStyle="1" w:styleId="Listenumerot">
    <w:name w:val="Liste numeroté"/>
    <w:basedOn w:val="Listepuces"/>
    <w:qFormat/>
    <w:rsid w:val="00B559F7"/>
    <w:pPr>
      <w:numPr>
        <w:numId w:val="9"/>
      </w:numPr>
      <w:tabs>
        <w:tab w:val="num" w:pos="360"/>
      </w:tabs>
      <w:ind w:left="1701" w:hanging="567"/>
      <w:jc w:val="both"/>
    </w:pPr>
    <w:rPr>
      <w:rFonts w:ascii="Arial" w:hAnsi="Arial" w:cs="Arial"/>
      <w:lang w:val="fr-FR" w:eastAsia="it-IT"/>
    </w:rPr>
  </w:style>
  <w:style w:type="character" w:styleId="Marquedecommentaire">
    <w:name w:val="annotation reference"/>
    <w:basedOn w:val="Policepardfaut"/>
    <w:uiPriority w:val="99"/>
    <w:semiHidden/>
    <w:unhideWhenUsed/>
    <w:rsid w:val="005B569D"/>
    <w:rPr>
      <w:sz w:val="16"/>
      <w:szCs w:val="16"/>
    </w:rPr>
  </w:style>
  <w:style w:type="paragraph" w:styleId="Commentaire">
    <w:name w:val="annotation text"/>
    <w:basedOn w:val="Normal"/>
    <w:link w:val="CommentaireCar"/>
    <w:uiPriority w:val="99"/>
    <w:semiHidden/>
    <w:unhideWhenUsed/>
    <w:rsid w:val="005B569D"/>
    <w:pPr>
      <w:spacing w:line="240" w:lineRule="auto"/>
    </w:pPr>
    <w:rPr>
      <w:sz w:val="20"/>
      <w:szCs w:val="20"/>
    </w:rPr>
  </w:style>
  <w:style w:type="character" w:customStyle="1" w:styleId="CommentaireCar">
    <w:name w:val="Commentaire Car"/>
    <w:basedOn w:val="Policepardfaut"/>
    <w:link w:val="Commentaire"/>
    <w:uiPriority w:val="99"/>
    <w:semiHidden/>
    <w:rsid w:val="005B569D"/>
    <w:rPr>
      <w:rFonts w:eastAsia="Times New Roman" w:cs="Calibri"/>
      <w:lang w:val="fr-BE"/>
    </w:rPr>
  </w:style>
  <w:style w:type="paragraph" w:styleId="Objetducommentaire">
    <w:name w:val="annotation subject"/>
    <w:basedOn w:val="Commentaire"/>
    <w:next w:val="Commentaire"/>
    <w:link w:val="ObjetducommentaireCar"/>
    <w:uiPriority w:val="99"/>
    <w:semiHidden/>
    <w:unhideWhenUsed/>
    <w:rsid w:val="005B569D"/>
    <w:rPr>
      <w:b/>
      <w:bCs/>
    </w:rPr>
  </w:style>
  <w:style w:type="character" w:customStyle="1" w:styleId="ObjetducommentaireCar">
    <w:name w:val="Objet du commentaire Car"/>
    <w:basedOn w:val="CommentaireCar"/>
    <w:link w:val="Objetducommentaire"/>
    <w:uiPriority w:val="99"/>
    <w:semiHidden/>
    <w:rsid w:val="005B569D"/>
    <w:rPr>
      <w:rFonts w:eastAsia="Times New Roman" w:cs="Calibri"/>
      <w:b/>
      <w:bCs/>
      <w:lang w:val="fr-BE"/>
    </w:rPr>
  </w:style>
  <w:style w:type="character" w:styleId="lev">
    <w:name w:val="Strong"/>
    <w:basedOn w:val="Policepardfaut"/>
    <w:uiPriority w:val="22"/>
    <w:qFormat/>
    <w:rsid w:val="000312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20"/>
    <w:lsdException w:name="List Bullet 3" w:uiPriority="20"/>
    <w:lsdException w:name="List Bullet 5" w:uiPriority="2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93"/>
    <w:pPr>
      <w:spacing w:after="200" w:line="276" w:lineRule="auto"/>
    </w:pPr>
    <w:rPr>
      <w:rFonts w:eastAsia="Times New Roman" w:cs="Calibri"/>
      <w:sz w:val="22"/>
      <w:szCs w:val="22"/>
      <w:lang w:val="fr-BE"/>
    </w:rPr>
  </w:style>
  <w:style w:type="paragraph" w:styleId="Titre1">
    <w:name w:val="heading 1"/>
    <w:aliases w:val="Subtitle1,überschrift 1,H1,Titre1,ASAPHeading 1,1 ghost,g,ghost,1 ghost1,g1,h1,Heading 11,überschrift 11,H11,Heading 12,überschrift 12,H12,Heading 13,überschrift 13,H13,Heading 14,überschrift 14,H14,Heading 111,H111,H121"/>
    <w:basedOn w:val="Normal"/>
    <w:next w:val="Corpsdetexte"/>
    <w:link w:val="Titre1Car"/>
    <w:qFormat/>
    <w:rsid w:val="008915A6"/>
    <w:pPr>
      <w:keepNext/>
      <w:pageBreakBefore/>
      <w:tabs>
        <w:tab w:val="num" w:pos="643"/>
        <w:tab w:val="left" w:pos="1134"/>
      </w:tabs>
      <w:suppressAutoHyphens/>
      <w:spacing w:before="120" w:after="240" w:line="240" w:lineRule="atLeast"/>
      <w:ind w:left="643" w:hanging="360"/>
      <w:outlineLvl w:val="0"/>
    </w:pPr>
    <w:rPr>
      <w:rFonts w:ascii="Arial" w:eastAsia="Calibri" w:hAnsi="Arial" w:cs="Arial"/>
      <w:b/>
      <w:bCs/>
      <w:smallCaps/>
      <w:sz w:val="32"/>
      <w:szCs w:val="32"/>
      <w:lang w:val="en-GB" w:eastAsia="it-IT"/>
    </w:rPr>
  </w:style>
  <w:style w:type="paragraph" w:styleId="Titre2">
    <w:name w:val="heading 2"/>
    <w:aliases w:val="subtitle2,Titre 2 modified,H2,h2,2,sub-sect,RFQ1,section header,21,sub-sect1,22,sub-sect2,23,sub-sect3,24,sub-sect4,25,sub-sect5,(1.1,1.2,1.3 etc),211,sub-sect11,Major,Major1,Major2,Major11,1.1.1 heading,2 headline,h,headline"/>
    <w:basedOn w:val="Titre1"/>
    <w:next w:val="Corpsdetexte"/>
    <w:link w:val="Titre2Car"/>
    <w:qFormat/>
    <w:rsid w:val="00E0281E"/>
    <w:pPr>
      <w:pageBreakBefore w:val="0"/>
      <w:numPr>
        <w:ilvl w:val="1"/>
        <w:numId w:val="8"/>
      </w:numPr>
      <w:tabs>
        <w:tab w:val="clear" w:pos="1134"/>
      </w:tabs>
      <w:spacing w:before="240"/>
      <w:ind w:firstLine="0"/>
      <w:outlineLvl w:val="1"/>
    </w:pPr>
    <w:rPr>
      <w:color w:val="002060"/>
      <w:sz w:val="28"/>
      <w:szCs w:val="28"/>
    </w:rPr>
  </w:style>
  <w:style w:type="paragraph" w:styleId="Titre3">
    <w:name w:val="heading 3"/>
    <w:aliases w:val="subtitle 3,3numbers,H3,título 3,Heading 31,Heading,Heading v,3 bullet,b,bullet,bullets,h3,sub-sub,SubSub,SubSub1,SubSub2,SubSub3,SubSub4,SubSub5,SubSub6,SubSub7,SubSub8,SubSub9,ergo... 'ctrl-3',Heading3,T3,H31,ergo... 'ctrl-3'1,H32"/>
    <w:basedOn w:val="Titre1"/>
    <w:next w:val="Corpsdetexte"/>
    <w:link w:val="Titre3Car"/>
    <w:qFormat/>
    <w:rsid w:val="009B33B1"/>
    <w:pPr>
      <w:pageBreakBefore w:val="0"/>
      <w:numPr>
        <w:ilvl w:val="2"/>
        <w:numId w:val="8"/>
      </w:numPr>
      <w:tabs>
        <w:tab w:val="clear" w:pos="1134"/>
      </w:tabs>
      <w:spacing w:before="240"/>
      <w:ind w:left="0" w:firstLine="0"/>
      <w:outlineLvl w:val="2"/>
    </w:pPr>
    <w:rPr>
      <w:color w:val="002060"/>
      <w:sz w:val="28"/>
      <w:szCs w:val="28"/>
      <w:lang w:val="fr-FR"/>
    </w:rPr>
  </w:style>
  <w:style w:type="paragraph" w:styleId="Titre4">
    <w:name w:val="heading 4"/>
    <w:aliases w:val="p,4numbers,H4,[req],paragraphe[1],4 dash,d,3,dash,h4,ergo....,Heading 41,Heading 42,H41,ergo....1,Heading 43,H42,ergo....2,Heading 44,H43,ergo....3"/>
    <w:basedOn w:val="Titre3"/>
    <w:next w:val="Corpsdetexte"/>
    <w:link w:val="Titre4Car"/>
    <w:qFormat/>
    <w:rsid w:val="00C205BD"/>
    <w:pPr>
      <w:numPr>
        <w:ilvl w:val="3"/>
      </w:numPr>
      <w:spacing w:after="60"/>
      <w:outlineLvl w:val="3"/>
    </w:pPr>
    <w:rPr>
      <w:b w:val="0"/>
      <w:bCs w:val="0"/>
      <w:i/>
      <w:iCs/>
      <w:smallCaps w:val="0"/>
      <w:sz w:val="24"/>
      <w:szCs w:val="24"/>
    </w:rPr>
  </w:style>
  <w:style w:type="paragraph" w:styleId="Titre5">
    <w:name w:val="heading 5"/>
    <w:aliases w:val="Heading 5 - Mandatory requirements,Heading 5 - Bad,H5,paragraphe[2],5 sub-bullet,sb,4,h5,ergo.....,Mandatory reqmts,Titre 5-Corps de texte,D Head"/>
    <w:basedOn w:val="Titre1"/>
    <w:next w:val="Corpsdetexte"/>
    <w:link w:val="Titre5Car"/>
    <w:autoRedefine/>
    <w:qFormat/>
    <w:rsid w:val="00712C76"/>
    <w:pPr>
      <w:keepNext w:val="0"/>
      <w:pageBreakBefore w:val="0"/>
      <w:numPr>
        <w:ilvl w:val="4"/>
        <w:numId w:val="8"/>
      </w:numPr>
      <w:tabs>
        <w:tab w:val="clear" w:pos="1134"/>
      </w:tabs>
      <w:suppressAutoHyphens w:val="0"/>
      <w:spacing w:before="240" w:after="180"/>
      <w:ind w:left="0" w:firstLine="0"/>
      <w:jc w:val="both"/>
      <w:outlineLvl w:val="4"/>
    </w:pPr>
    <w:rPr>
      <w:b w:val="0"/>
      <w:bCs w:val="0"/>
      <w:smallCaps w:val="0"/>
      <w:sz w:val="20"/>
      <w:szCs w:val="20"/>
      <w:lang w:val="fr-FR"/>
    </w:rPr>
  </w:style>
  <w:style w:type="paragraph" w:styleId="Titre6">
    <w:name w:val="heading 6"/>
    <w:aliases w:val="Appendix Titre 1,H6,paragraphe[3],Heading 6-Appendixes,sub-dash,sd,5,h6,Appendix - Titre 2,Appendix - titre 2,hd6"/>
    <w:basedOn w:val="Normal"/>
    <w:next w:val="Normal"/>
    <w:link w:val="Titre6Car"/>
    <w:autoRedefine/>
    <w:qFormat/>
    <w:rsid w:val="008915A6"/>
    <w:pPr>
      <w:pageBreakBefore/>
      <w:tabs>
        <w:tab w:val="num" w:pos="643"/>
        <w:tab w:val="num" w:pos="2160"/>
      </w:tabs>
      <w:spacing w:before="60" w:after="60" w:line="240" w:lineRule="atLeast"/>
      <w:ind w:left="643" w:hanging="360"/>
      <w:outlineLvl w:val="5"/>
    </w:pPr>
    <w:rPr>
      <w:rFonts w:ascii="Arial" w:eastAsia="Calibri" w:hAnsi="Arial" w:cs="Arial"/>
      <w:b/>
      <w:bCs/>
      <w:caps/>
      <w:sz w:val="24"/>
      <w:szCs w:val="24"/>
      <w:lang w:val="en-GB" w:eastAsia="it-IT"/>
    </w:rPr>
  </w:style>
  <w:style w:type="paragraph" w:styleId="Titre7">
    <w:name w:val="heading 7"/>
    <w:aliases w:val="Appendix Titre 2,liste1,liste[1],h7,Appendix Titre 21,liste11,Heading 71,Appendix Titre 22,liste12,Heading 72,Appendix Titre 23,liste13,Heading 73,Appendix Titre 24,liste14,Heading 74,Appendix Titre 211,liste111,Heading 711"/>
    <w:basedOn w:val="Normal"/>
    <w:next w:val="Normal"/>
    <w:link w:val="Titre7Car"/>
    <w:qFormat/>
    <w:rsid w:val="008915A6"/>
    <w:pPr>
      <w:tabs>
        <w:tab w:val="num" w:pos="643"/>
        <w:tab w:val="left" w:pos="2126"/>
        <w:tab w:val="num" w:pos="2160"/>
      </w:tabs>
      <w:spacing w:before="60" w:after="60" w:line="240" w:lineRule="atLeast"/>
      <w:ind w:left="643" w:hanging="360"/>
      <w:outlineLvl w:val="6"/>
    </w:pPr>
    <w:rPr>
      <w:rFonts w:ascii="Arial" w:eastAsia="Calibri" w:hAnsi="Arial" w:cs="Arial"/>
      <w:b/>
      <w:bCs/>
      <w:i/>
      <w:iCs/>
      <w:sz w:val="20"/>
      <w:szCs w:val="20"/>
      <w:lang w:val="en-GB" w:eastAsia="it-IT"/>
    </w:rPr>
  </w:style>
  <w:style w:type="paragraph" w:styleId="Titre8">
    <w:name w:val="heading 8"/>
    <w:aliases w:val="Appendix Titre 3,liste 2,liste[2],Appendix Titre 31,liste 21,Heading 81,Appendix Titre 32,liste 22,Heading 82,Appendix Titre 33,liste 23,Heading 83,Appendix Titre 34,liste 24,Heading 84,Appendix Titre 311,liste 211"/>
    <w:basedOn w:val="Normal"/>
    <w:next w:val="Normal"/>
    <w:link w:val="Titre8Car"/>
    <w:qFormat/>
    <w:rsid w:val="008915A6"/>
    <w:pPr>
      <w:tabs>
        <w:tab w:val="num" w:pos="643"/>
        <w:tab w:val="left" w:pos="2126"/>
        <w:tab w:val="num" w:pos="2520"/>
      </w:tabs>
      <w:spacing w:before="60" w:after="60" w:line="240" w:lineRule="atLeast"/>
      <w:ind w:left="643" w:hanging="360"/>
      <w:outlineLvl w:val="7"/>
    </w:pPr>
    <w:rPr>
      <w:rFonts w:ascii="Arial" w:eastAsia="Calibri" w:hAnsi="Arial" w:cs="Arial"/>
      <w:sz w:val="20"/>
      <w:szCs w:val="20"/>
      <w:lang w:val="en-GB" w:eastAsia="it-IT"/>
    </w:rPr>
  </w:style>
  <w:style w:type="paragraph" w:styleId="Titre9">
    <w:name w:val="heading 9"/>
    <w:aliases w:val="Appendix Titre 4,liste[3],Appendix Titre 41,Heading 91,Appendix Titre 42,Heading 92,Appendix Titre 43,Heading 93,Appendix Titre 44,Heading 94,Appendix Titre 411,Heading 911,Appendix Titre 421,Heading 921,Appendix Titre 431"/>
    <w:basedOn w:val="Normal"/>
    <w:next w:val="Normal"/>
    <w:link w:val="Titre9Car"/>
    <w:qFormat/>
    <w:rsid w:val="008915A6"/>
    <w:pPr>
      <w:tabs>
        <w:tab w:val="num" w:pos="643"/>
        <w:tab w:val="left" w:pos="2126"/>
        <w:tab w:val="num" w:pos="2880"/>
      </w:tabs>
      <w:spacing w:before="60" w:after="60" w:line="240" w:lineRule="atLeast"/>
      <w:ind w:left="643" w:hanging="360"/>
      <w:outlineLvl w:val="8"/>
    </w:pPr>
    <w:rPr>
      <w:rFonts w:ascii="Arial" w:eastAsia="Calibri" w:hAnsi="Arial" w:cs="Arial"/>
      <w:sz w:val="20"/>
      <w:szCs w:val="20"/>
      <w:lang w:val="en-GB" w:eastAsia="it-I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aliases w:val="Subtitle1 Char,überschrift 1 Char,H1 Char,Titre1 Char,ASAPHeading 1 Char,1 ghost Char,g Char,ghost Char,1 ghost1 Char,g1 Char,h1 Char,Heading 11 Char,überschrift 11 Char,H11 Char,Heading 12 Char,überschrift 12 Char,H12 Char,H13 Char"/>
    <w:basedOn w:val="Policepardfaut"/>
    <w:rsid w:val="00F23F43"/>
    <w:rPr>
      <w:rFonts w:ascii="Cambria" w:hAnsi="Cambria" w:cs="Cambria"/>
      <w:b/>
      <w:bCs/>
      <w:kern w:val="32"/>
      <w:sz w:val="32"/>
      <w:szCs w:val="32"/>
      <w:lang w:val="fr-BE"/>
    </w:rPr>
  </w:style>
  <w:style w:type="character" w:customStyle="1" w:styleId="Heading2Char">
    <w:name w:val="Heading 2 Char"/>
    <w:aliases w:val="subtitle2 Char,Titre 2 modified Char,H2 Char,h2 Char,2 Char,sub-sect Char,RFQ1 Char,section header Char,21 Char,sub-sect1 Char,22 Char,sub-sect2 Char,23 Char,sub-sect3 Char,24 Char,sub-sect4 Char,25 Char,sub-sect5 Char,(1.1 Char,1.2 Char"/>
    <w:basedOn w:val="Policepardfaut"/>
    <w:semiHidden/>
    <w:rsid w:val="00F23F43"/>
    <w:rPr>
      <w:rFonts w:ascii="Cambria" w:hAnsi="Cambria" w:cs="Cambria"/>
      <w:b/>
      <w:bCs/>
      <w:i/>
      <w:iCs/>
      <w:sz w:val="28"/>
      <w:szCs w:val="28"/>
      <w:lang w:val="fr-BE"/>
    </w:rPr>
  </w:style>
  <w:style w:type="character" w:customStyle="1" w:styleId="Heading3Char">
    <w:name w:val="Heading 3 Char"/>
    <w:aliases w:val="subtitle 3 Char,3numbers Char,H3 Char,título 3 Char,Heading 31 Char,Heading Char,Heading v Char,3 bullet Char,b Char,bullet Char,bullets Char,h3 Char,sub-sub Char,SubSub Char,SubSub1 Char,SubSub2 Char,SubSub3 Char,SubSub4 Char,T3 Char"/>
    <w:basedOn w:val="Policepardfaut"/>
    <w:semiHidden/>
    <w:rsid w:val="00F23F43"/>
    <w:rPr>
      <w:rFonts w:ascii="Cambria" w:hAnsi="Cambria" w:cs="Cambria"/>
      <w:b/>
      <w:bCs/>
      <w:sz w:val="26"/>
      <w:szCs w:val="26"/>
      <w:lang w:val="fr-BE"/>
    </w:rPr>
  </w:style>
  <w:style w:type="character" w:customStyle="1" w:styleId="Heading4Char">
    <w:name w:val="Heading 4 Char"/>
    <w:aliases w:val="p Char,4numbers Char,H4 Char,[req] Char,paragraphe[1] Char,4 dash Char,d Char,3 Char,dash Char,h4 Char,ergo.... Char,Heading 41 Char,Heading 42 Char,H41 Char,ergo....1 Char,Heading 43 Char,H42 Char,ergo....2 Char,Heading 44 Char,H43 Char"/>
    <w:basedOn w:val="Policepardfaut"/>
    <w:semiHidden/>
    <w:rsid w:val="00F23F43"/>
    <w:rPr>
      <w:rFonts w:ascii="Calibri" w:hAnsi="Calibri" w:cs="Calibri"/>
      <w:b/>
      <w:bCs/>
      <w:sz w:val="28"/>
      <w:szCs w:val="28"/>
      <w:lang w:val="fr-BE"/>
    </w:rPr>
  </w:style>
  <w:style w:type="character" w:customStyle="1" w:styleId="Heading5Char">
    <w:name w:val="Heading 5 Char"/>
    <w:aliases w:val="Heading 5 - Mandatory requirements Char,Heading 5 - Bad Char,H5 Char,paragraphe[2] Char,5 sub-bullet Char,sb Char,4 Char,h5 Char,ergo..... Char,Mandatory reqmts Char,Titre 5-Corps de texte Char,D Head Char"/>
    <w:basedOn w:val="Policepardfaut"/>
    <w:semiHidden/>
    <w:rsid w:val="00F23F43"/>
    <w:rPr>
      <w:rFonts w:ascii="Calibri" w:hAnsi="Calibri" w:cs="Calibri"/>
      <w:b/>
      <w:bCs/>
      <w:i/>
      <w:iCs/>
      <w:sz w:val="26"/>
      <w:szCs w:val="26"/>
      <w:lang w:val="fr-BE"/>
    </w:rPr>
  </w:style>
  <w:style w:type="character" w:customStyle="1" w:styleId="Heading6Char">
    <w:name w:val="Heading 6 Char"/>
    <w:aliases w:val="Appendix Titre 1 Char,H6 Char,paragraphe[3] Char,Heading 6-Appendixes Char,sub-dash Char,sd Char,5 Char,h6 Char,Appendix - Titre 2 Char,Appendix - titre 2 Char,hd6 Char"/>
    <w:basedOn w:val="Policepardfaut"/>
    <w:semiHidden/>
    <w:rsid w:val="00F23F43"/>
    <w:rPr>
      <w:rFonts w:ascii="Calibri" w:hAnsi="Calibri" w:cs="Calibri"/>
      <w:b/>
      <w:bCs/>
      <w:lang w:val="fr-BE"/>
    </w:rPr>
  </w:style>
  <w:style w:type="character" w:customStyle="1" w:styleId="Heading7Char">
    <w:name w:val="Heading 7 Char"/>
    <w:aliases w:val="Appendix Titre 2 Char,liste1 Char,liste[1] Char,h7 Char,Appendix Titre 21 Char,liste11 Char,Heading 71 Char,Appendix Titre 22 Char,liste12 Char,Heading 72 Char,Appendix Titre 23 Char,liste13 Char,Heading 73 Char,Appendix Titre 24 Char"/>
    <w:basedOn w:val="Policepardfaut"/>
    <w:semiHidden/>
    <w:rsid w:val="00F23F43"/>
    <w:rPr>
      <w:rFonts w:ascii="Calibri" w:hAnsi="Calibri" w:cs="Calibri"/>
      <w:sz w:val="24"/>
      <w:szCs w:val="24"/>
      <w:lang w:val="fr-BE"/>
    </w:rPr>
  </w:style>
  <w:style w:type="character" w:customStyle="1" w:styleId="Heading8Char">
    <w:name w:val="Heading 8 Char"/>
    <w:aliases w:val="Appendix Titre 3 Char,liste 2 Char,liste[2] Char,Appendix Titre 31 Char,liste 21 Char,Heading 81 Char,Appendix Titre 32 Char,liste 22 Char,Heading 82 Char,Appendix Titre 33 Char,liste 23 Char,Heading 83 Char,Appendix Titre 34 Char"/>
    <w:basedOn w:val="Policepardfaut"/>
    <w:semiHidden/>
    <w:rsid w:val="00F23F43"/>
    <w:rPr>
      <w:rFonts w:ascii="Calibri" w:hAnsi="Calibri" w:cs="Calibri"/>
      <w:i/>
      <w:iCs/>
      <w:sz w:val="24"/>
      <w:szCs w:val="24"/>
      <w:lang w:val="fr-BE"/>
    </w:rPr>
  </w:style>
  <w:style w:type="character" w:customStyle="1" w:styleId="Heading9Char">
    <w:name w:val="Heading 9 Char"/>
    <w:aliases w:val="Appendix Titre 4 Char,liste[3] Char,Appendix Titre 41 Char,Heading 91 Char,Appendix Titre 42 Char,Heading 92 Char,Appendix Titre 43 Char,Heading 93 Char,Appendix Titre 44 Char,Heading 94 Char,Appendix Titre 411 Char,Heading 911 Char"/>
    <w:basedOn w:val="Policepardfaut"/>
    <w:semiHidden/>
    <w:rsid w:val="00F23F43"/>
    <w:rPr>
      <w:rFonts w:ascii="Cambria" w:hAnsi="Cambria" w:cs="Cambria"/>
      <w:lang w:val="fr-BE"/>
    </w:rPr>
  </w:style>
  <w:style w:type="paragraph" w:styleId="Corpsdetexte">
    <w:name w:val="Body Text"/>
    <w:basedOn w:val="Normal"/>
    <w:link w:val="CorpsdetexteCar"/>
    <w:rsid w:val="000D1311"/>
    <w:pPr>
      <w:spacing w:after="120"/>
      <w:ind w:left="1134"/>
      <w:jc w:val="both"/>
    </w:pPr>
    <w:rPr>
      <w:rFonts w:ascii="Arial" w:hAnsi="Arial" w:cs="Arial"/>
      <w:sz w:val="20"/>
      <w:szCs w:val="20"/>
      <w:lang w:val="en-US" w:eastAsia="it-IT"/>
    </w:rPr>
  </w:style>
  <w:style w:type="character" w:customStyle="1" w:styleId="CorpsdetexteCar">
    <w:name w:val="Corps de texte Car"/>
    <w:basedOn w:val="Policepardfaut"/>
    <w:link w:val="Corpsdetexte"/>
    <w:rsid w:val="000D1311"/>
    <w:rPr>
      <w:rFonts w:ascii="Arial" w:eastAsia="Times New Roman" w:hAnsi="Arial" w:cs="Arial"/>
      <w:lang w:eastAsia="it-IT"/>
    </w:rPr>
  </w:style>
  <w:style w:type="character" w:customStyle="1" w:styleId="Titre1Car">
    <w:name w:val="Titre 1 Car"/>
    <w:aliases w:val="Subtitle1 Car,überschrift 1 Car,H1 Car,Titre1 Car,ASAPHeading 1 Car,1 ghost Car,g Car,ghost Car,1 ghost1 Car,g1 Car,h1 Car,Heading 11 Car,überschrift 11 Car,H11 Car,Heading 12 Car,überschrift 12 Car,H12 Car,Heading 13 Car,überschrift 13 Car"/>
    <w:basedOn w:val="Policepardfaut"/>
    <w:link w:val="Titre1"/>
    <w:rsid w:val="008915A6"/>
    <w:rPr>
      <w:rFonts w:ascii="Arial" w:hAnsi="Arial" w:cs="Arial"/>
      <w:b/>
      <w:bCs/>
      <w:smallCaps/>
      <w:sz w:val="32"/>
      <w:szCs w:val="32"/>
      <w:lang w:val="en-GB" w:eastAsia="it-IT"/>
    </w:rPr>
  </w:style>
  <w:style w:type="character" w:customStyle="1" w:styleId="Titre2Car">
    <w:name w:val="Titre 2 Car"/>
    <w:aliases w:val="subtitle2 Car,Titre 2 modified Car,H2 Car,h2 Car,2 Car,sub-sect Car,RFQ1 Car,section header Car,21 Car,sub-sect1 Car,22 Car,sub-sect2 Car,23 Car,sub-sect3 Car,24 Car,sub-sect4 Car,25 Car,sub-sect5 Car,(1.1 Car,1.2 Car,1.3 etc) Car,211 Car"/>
    <w:basedOn w:val="Policepardfaut"/>
    <w:link w:val="Titre2"/>
    <w:rsid w:val="00E0281E"/>
    <w:rPr>
      <w:rFonts w:ascii="Arial" w:hAnsi="Arial" w:cs="Arial"/>
      <w:b/>
      <w:bCs/>
      <w:smallCaps/>
      <w:color w:val="002060"/>
      <w:sz w:val="28"/>
      <w:szCs w:val="28"/>
      <w:lang w:val="en-GB" w:eastAsia="it-IT"/>
    </w:rPr>
  </w:style>
  <w:style w:type="character" w:customStyle="1" w:styleId="Titre3Car">
    <w:name w:val="Titre 3 Car"/>
    <w:aliases w:val="subtitle 3 Car,3numbers Car,H3 Car,título 3 Car,Heading 31 Car,Heading Car,Heading v Car,3 bullet Car,b Car,bullet Car,bullets Car,h3 Car,sub-sub Car,SubSub Car,SubSub1 Car,SubSub2 Car,SubSub3 Car,SubSub4 Car,SubSub5 Car,SubSub6 Car,T3 Car"/>
    <w:basedOn w:val="Policepardfaut"/>
    <w:link w:val="Titre3"/>
    <w:rsid w:val="009B33B1"/>
    <w:rPr>
      <w:rFonts w:ascii="Arial" w:hAnsi="Arial" w:cs="Arial"/>
      <w:b/>
      <w:bCs/>
      <w:smallCaps/>
      <w:color w:val="002060"/>
      <w:sz w:val="28"/>
      <w:szCs w:val="28"/>
      <w:lang w:val="fr-FR" w:eastAsia="it-IT"/>
    </w:rPr>
  </w:style>
  <w:style w:type="character" w:customStyle="1" w:styleId="Titre4Car">
    <w:name w:val="Titre 4 Car"/>
    <w:aliases w:val="p Car,4numbers Car,H4 Car,[req] Car,paragraphe[1] Car,4 dash Car,d Car,3 Car,dash Car,h4 Car,ergo.... Car,Heading 41 Car,Heading 42 Car,H41 Car,ergo....1 Car,Heading 43 Car,H42 Car,ergo....2 Car,Heading 44 Car,H43 Car,ergo....3 Car"/>
    <w:basedOn w:val="Policepardfaut"/>
    <w:link w:val="Titre4"/>
    <w:rsid w:val="00C205BD"/>
    <w:rPr>
      <w:rFonts w:ascii="Arial" w:hAnsi="Arial" w:cs="Arial"/>
      <w:i/>
      <w:iCs/>
      <w:color w:val="002060"/>
      <w:sz w:val="24"/>
      <w:szCs w:val="24"/>
      <w:lang w:val="fr-FR" w:eastAsia="it-IT"/>
    </w:rPr>
  </w:style>
  <w:style w:type="character" w:customStyle="1" w:styleId="Titre5Car">
    <w:name w:val="Titre 5 Car"/>
    <w:aliases w:val="Heading 5 - Mandatory requirements Car,Heading 5 - Bad Car,H5 Car,paragraphe[2] Car,5 sub-bullet Car,sb Car,4 Car,h5 Car,ergo..... Car,Mandatory reqmts Car,Titre 5-Corps de texte Car,D Head Car"/>
    <w:basedOn w:val="Policepardfaut"/>
    <w:link w:val="Titre5"/>
    <w:rsid w:val="00712C76"/>
    <w:rPr>
      <w:rFonts w:ascii="Arial" w:hAnsi="Arial" w:cs="Arial"/>
      <w:lang w:val="fr-FR" w:eastAsia="it-IT"/>
    </w:rPr>
  </w:style>
  <w:style w:type="character" w:customStyle="1" w:styleId="Titre6Car">
    <w:name w:val="Titre 6 Car"/>
    <w:aliases w:val="Appendix Titre 1 Car,H6 Car,paragraphe[3] Car,Heading 6-Appendixes Car,sub-dash Car,sd Car,5 Car,h6 Car,Appendix - Titre 2 Car,Appendix - titre 2 Car,hd6 Car"/>
    <w:basedOn w:val="Policepardfaut"/>
    <w:link w:val="Titre6"/>
    <w:rsid w:val="008915A6"/>
    <w:rPr>
      <w:rFonts w:ascii="Arial" w:hAnsi="Arial" w:cs="Arial"/>
      <w:b/>
      <w:bCs/>
      <w:caps/>
      <w:sz w:val="24"/>
      <w:szCs w:val="24"/>
      <w:lang w:val="en-GB" w:eastAsia="it-IT"/>
    </w:rPr>
  </w:style>
  <w:style w:type="character" w:customStyle="1" w:styleId="Titre7Car">
    <w:name w:val="Titre 7 Car"/>
    <w:aliases w:val="Appendix Titre 2 Car,liste1 Car,liste[1] Car,h7 Car,Appendix Titre 21 Car,liste11 Car,Heading 71 Car,Appendix Titre 22 Car,liste12 Car,Heading 72 Car,Appendix Titre 23 Car,liste13 Car,Heading 73 Car,Appendix Titre 24 Car,liste14 Car"/>
    <w:basedOn w:val="Policepardfaut"/>
    <w:link w:val="Titre7"/>
    <w:rsid w:val="008915A6"/>
    <w:rPr>
      <w:rFonts w:ascii="Arial" w:hAnsi="Arial" w:cs="Arial"/>
      <w:b/>
      <w:bCs/>
      <w:i/>
      <w:iCs/>
      <w:sz w:val="20"/>
      <w:szCs w:val="20"/>
      <w:lang w:val="en-GB" w:eastAsia="it-IT"/>
    </w:rPr>
  </w:style>
  <w:style w:type="character" w:customStyle="1" w:styleId="Titre8Car">
    <w:name w:val="Titre 8 Car"/>
    <w:aliases w:val="Appendix Titre 3 Car,liste 2 Car,liste[2] Car,Appendix Titre 31 Car,liste 21 Car,Heading 81 Car,Appendix Titre 32 Car,liste 22 Car,Heading 82 Car,Appendix Titre 33 Car,liste 23 Car,Heading 83 Car,Appendix Titre 34 Car,liste 24 Car"/>
    <w:basedOn w:val="Policepardfaut"/>
    <w:link w:val="Titre8"/>
    <w:rsid w:val="008915A6"/>
    <w:rPr>
      <w:rFonts w:ascii="Arial" w:hAnsi="Arial" w:cs="Arial"/>
      <w:sz w:val="20"/>
      <w:szCs w:val="20"/>
      <w:lang w:val="en-GB" w:eastAsia="it-IT"/>
    </w:rPr>
  </w:style>
  <w:style w:type="character" w:customStyle="1" w:styleId="Titre9Car">
    <w:name w:val="Titre 9 Car"/>
    <w:aliases w:val="Appendix Titre 4 Car,liste[3] Car,Appendix Titre 41 Car,Heading 91 Car,Appendix Titre 42 Car,Heading 92 Car,Appendix Titre 43 Car,Heading 93 Car,Appendix Titre 44 Car,Heading 94 Car,Appendix Titre 411 Car,Heading 911 Car,Heading 921 Car"/>
    <w:basedOn w:val="Policepardfaut"/>
    <w:link w:val="Titre9"/>
    <w:rsid w:val="008915A6"/>
    <w:rPr>
      <w:rFonts w:ascii="Arial" w:hAnsi="Arial" w:cs="Arial"/>
      <w:sz w:val="20"/>
      <w:szCs w:val="20"/>
      <w:lang w:val="en-GB" w:eastAsia="it-IT"/>
    </w:rPr>
  </w:style>
  <w:style w:type="paragraph" w:customStyle="1" w:styleId="numerot">
    <w:name w:val="numeroté"/>
    <w:basedOn w:val="Listenumros"/>
    <w:next w:val="Listenumros2"/>
    <w:rsid w:val="005C5355"/>
    <w:pPr>
      <w:tabs>
        <w:tab w:val="clear" w:pos="643"/>
      </w:tabs>
      <w:spacing w:after="0" w:line="240" w:lineRule="auto"/>
      <w:ind w:left="720"/>
    </w:pPr>
    <w:rPr>
      <w:rFonts w:ascii="Arial" w:eastAsia="Calibri" w:hAnsi="Arial" w:cs="Arial"/>
      <w:sz w:val="20"/>
      <w:szCs w:val="20"/>
      <w:lang w:eastAsia="fr-BE"/>
    </w:rPr>
  </w:style>
  <w:style w:type="paragraph" w:styleId="Listenumros">
    <w:name w:val="List Number"/>
    <w:basedOn w:val="Normal"/>
    <w:semiHidden/>
    <w:rsid w:val="00D612CA"/>
    <w:pPr>
      <w:tabs>
        <w:tab w:val="num" w:pos="643"/>
      </w:tabs>
      <w:ind w:left="360" w:hanging="360"/>
      <w:contextualSpacing/>
    </w:pPr>
  </w:style>
  <w:style w:type="paragraph" w:styleId="Listenumros2">
    <w:name w:val="List Number 2"/>
    <w:basedOn w:val="Normal"/>
    <w:semiHidden/>
    <w:rsid w:val="00D612CA"/>
    <w:pPr>
      <w:tabs>
        <w:tab w:val="num" w:pos="643"/>
      </w:tabs>
      <w:ind w:left="643" w:hanging="360"/>
      <w:contextualSpacing/>
    </w:pPr>
  </w:style>
  <w:style w:type="paragraph" w:customStyle="1" w:styleId="Default">
    <w:name w:val="Default"/>
    <w:rsid w:val="007956D4"/>
    <w:pPr>
      <w:numPr>
        <w:numId w:val="2"/>
      </w:numPr>
      <w:autoSpaceDE w:val="0"/>
      <w:autoSpaceDN w:val="0"/>
      <w:adjustRightInd w:val="0"/>
    </w:pPr>
    <w:rPr>
      <w:rFonts w:eastAsia="Times New Roman" w:cs="Calibri"/>
      <w:color w:val="000000"/>
      <w:sz w:val="24"/>
      <w:szCs w:val="24"/>
      <w:lang w:val="fr-BE"/>
    </w:rPr>
  </w:style>
  <w:style w:type="paragraph" w:styleId="TM1">
    <w:name w:val="toc 1"/>
    <w:basedOn w:val="Normal"/>
    <w:next w:val="Normal"/>
    <w:uiPriority w:val="39"/>
    <w:rsid w:val="00F9361E"/>
    <w:pPr>
      <w:tabs>
        <w:tab w:val="left" w:pos="993"/>
        <w:tab w:val="right" w:leader="dot" w:pos="9615"/>
      </w:tabs>
      <w:spacing w:before="120" w:after="60" w:line="240" w:lineRule="atLeast"/>
      <w:ind w:left="284" w:hanging="284"/>
    </w:pPr>
    <w:rPr>
      <w:rFonts w:ascii="Arial" w:eastAsia="Calibri" w:hAnsi="Arial" w:cs="Arial"/>
      <w:b/>
      <w:bCs/>
      <w:smallCaps/>
      <w:noProof/>
      <w:sz w:val="24"/>
      <w:szCs w:val="24"/>
      <w:lang w:val="en-GB" w:eastAsia="it-IT"/>
    </w:rPr>
  </w:style>
  <w:style w:type="paragraph" w:styleId="TM2">
    <w:name w:val="toc 2"/>
    <w:basedOn w:val="TM1"/>
    <w:next w:val="Normal"/>
    <w:uiPriority w:val="39"/>
    <w:rsid w:val="00F9361E"/>
    <w:pPr>
      <w:spacing w:before="60"/>
    </w:pPr>
    <w:rPr>
      <w:b w:val="0"/>
      <w:bCs w:val="0"/>
      <w:sz w:val="20"/>
      <w:szCs w:val="20"/>
    </w:rPr>
  </w:style>
  <w:style w:type="paragraph" w:styleId="TM3">
    <w:name w:val="toc 3"/>
    <w:basedOn w:val="Normal"/>
    <w:next w:val="Normal"/>
    <w:uiPriority w:val="39"/>
    <w:rsid w:val="00F9361E"/>
    <w:pPr>
      <w:tabs>
        <w:tab w:val="left" w:pos="1276"/>
        <w:tab w:val="left" w:pos="1985"/>
        <w:tab w:val="right" w:leader="dot" w:pos="9615"/>
      </w:tabs>
      <w:spacing w:before="60" w:after="60" w:line="240" w:lineRule="atLeast"/>
      <w:ind w:left="993"/>
    </w:pPr>
    <w:rPr>
      <w:rFonts w:ascii="Arial" w:eastAsia="Calibri" w:hAnsi="Arial" w:cs="Arial"/>
      <w:noProof/>
      <w:sz w:val="20"/>
      <w:szCs w:val="20"/>
      <w:lang w:val="en-GB" w:eastAsia="it-IT"/>
    </w:rPr>
  </w:style>
  <w:style w:type="table" w:styleId="Grilledutableau">
    <w:name w:val="Table Grid"/>
    <w:basedOn w:val="TableauNormal"/>
    <w:rsid w:val="002D6323"/>
    <w:rPr>
      <w:rFonts w:eastAsia="Times New Roman"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tedebasdepage">
    <w:name w:val="footnote text"/>
    <w:basedOn w:val="Normal"/>
    <w:link w:val="NotedebasdepageCar"/>
    <w:semiHidden/>
    <w:rsid w:val="0040620C"/>
    <w:pPr>
      <w:spacing w:after="0" w:line="240" w:lineRule="auto"/>
    </w:pPr>
    <w:rPr>
      <w:rFonts w:ascii="Times New Roman" w:eastAsia="Calibri" w:hAnsi="Times New Roman" w:cs="Times New Roman"/>
      <w:sz w:val="20"/>
      <w:szCs w:val="20"/>
      <w:lang w:val="fr-FR" w:eastAsia="fr-FR"/>
    </w:rPr>
  </w:style>
  <w:style w:type="character" w:customStyle="1" w:styleId="NotedebasdepageCar">
    <w:name w:val="Note de bas de page Car"/>
    <w:basedOn w:val="Policepardfaut"/>
    <w:link w:val="Notedebasdepage"/>
    <w:semiHidden/>
    <w:rsid w:val="0040620C"/>
    <w:rPr>
      <w:rFonts w:ascii="Times New Roman" w:hAnsi="Times New Roman" w:cs="Times New Roman"/>
      <w:lang w:val="fr-FR" w:eastAsia="fr-FR"/>
    </w:rPr>
  </w:style>
  <w:style w:type="paragraph" w:styleId="Titre">
    <w:name w:val="Title"/>
    <w:basedOn w:val="Normal"/>
    <w:next w:val="Normal"/>
    <w:link w:val="TitreCar"/>
    <w:qFormat/>
    <w:rsid w:val="0018228A"/>
    <w:pPr>
      <w:pBdr>
        <w:bottom w:val="single" w:sz="8" w:space="4" w:color="4F81BD"/>
      </w:pBdr>
      <w:spacing w:after="300" w:line="240" w:lineRule="auto"/>
      <w:contextualSpacing/>
    </w:pPr>
    <w:rPr>
      <w:rFonts w:ascii="Cambria" w:eastAsia="Calibri" w:hAnsi="Cambria" w:cs="Cambria"/>
      <w:color w:val="17365D"/>
      <w:spacing w:val="5"/>
      <w:kern w:val="28"/>
      <w:sz w:val="52"/>
      <w:szCs w:val="52"/>
    </w:rPr>
  </w:style>
  <w:style w:type="character" w:customStyle="1" w:styleId="TitreCar">
    <w:name w:val="Titre Car"/>
    <w:basedOn w:val="Policepardfaut"/>
    <w:link w:val="Titre"/>
    <w:rsid w:val="0018228A"/>
    <w:rPr>
      <w:rFonts w:ascii="Cambria" w:hAnsi="Cambria" w:cs="Cambria"/>
      <w:color w:val="17365D"/>
      <w:spacing w:val="5"/>
      <w:kern w:val="28"/>
      <w:sz w:val="52"/>
      <w:szCs w:val="52"/>
      <w:lang w:eastAsia="en-US"/>
    </w:rPr>
  </w:style>
  <w:style w:type="paragraph" w:styleId="Paragraphedeliste">
    <w:name w:val="List Paragraph"/>
    <w:basedOn w:val="Normal"/>
    <w:uiPriority w:val="79"/>
    <w:qFormat/>
    <w:rsid w:val="00742866"/>
    <w:pPr>
      <w:numPr>
        <w:numId w:val="6"/>
      </w:numPr>
      <w:contextualSpacing/>
    </w:pPr>
  </w:style>
  <w:style w:type="paragraph" w:styleId="Textedebulles">
    <w:name w:val="Balloon Text"/>
    <w:basedOn w:val="Normal"/>
    <w:link w:val="TextedebullesCar"/>
    <w:semiHidden/>
    <w:rsid w:val="003424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342461"/>
    <w:rPr>
      <w:rFonts w:ascii="Tahoma" w:hAnsi="Tahoma" w:cs="Tahoma"/>
      <w:sz w:val="16"/>
      <w:szCs w:val="16"/>
      <w:lang w:eastAsia="en-US"/>
    </w:rPr>
  </w:style>
  <w:style w:type="paragraph" w:customStyle="1" w:styleId="CVHeading2-FirstLine">
    <w:name w:val="CV Heading 2 - First Line"/>
    <w:basedOn w:val="Normal"/>
    <w:next w:val="Normal"/>
    <w:rsid w:val="00DE0DC7"/>
    <w:pPr>
      <w:spacing w:before="74" w:after="0" w:line="240" w:lineRule="auto"/>
      <w:ind w:left="113" w:right="113"/>
      <w:jc w:val="right"/>
    </w:pPr>
    <w:rPr>
      <w:rFonts w:eastAsia="Calibri"/>
      <w:lang w:val="en-US"/>
    </w:rPr>
  </w:style>
  <w:style w:type="paragraph" w:customStyle="1" w:styleId="CVHeading3">
    <w:name w:val="CV Heading 3"/>
    <w:basedOn w:val="Normal"/>
    <w:next w:val="Normal"/>
    <w:rsid w:val="00DE0DC7"/>
    <w:pPr>
      <w:spacing w:after="0" w:line="240" w:lineRule="auto"/>
      <w:ind w:left="113" w:right="113"/>
      <w:jc w:val="right"/>
      <w:textAlignment w:val="center"/>
    </w:pPr>
    <w:rPr>
      <w:rFonts w:eastAsia="Calibri"/>
      <w:sz w:val="20"/>
      <w:szCs w:val="20"/>
      <w:lang w:val="en-US"/>
    </w:rPr>
  </w:style>
  <w:style w:type="paragraph" w:customStyle="1" w:styleId="CVHeading3-FirstLine">
    <w:name w:val="CV Heading 3 - First Line"/>
    <w:basedOn w:val="CVHeading3"/>
    <w:next w:val="CVHeading3"/>
    <w:rsid w:val="00DE0DC7"/>
    <w:pPr>
      <w:spacing w:before="74"/>
    </w:pPr>
  </w:style>
  <w:style w:type="paragraph" w:customStyle="1" w:styleId="CVNormal">
    <w:name w:val="CV Normal"/>
    <w:basedOn w:val="Normal"/>
    <w:rsid w:val="00DE0DC7"/>
    <w:pPr>
      <w:spacing w:after="0" w:line="240" w:lineRule="auto"/>
      <w:ind w:left="113" w:right="113"/>
    </w:pPr>
    <w:rPr>
      <w:rFonts w:eastAsia="Calibri"/>
      <w:sz w:val="20"/>
      <w:szCs w:val="20"/>
      <w:lang w:val="en-US"/>
    </w:rPr>
  </w:style>
  <w:style w:type="paragraph" w:customStyle="1" w:styleId="CVSpacer">
    <w:name w:val="CV Spacer"/>
    <w:basedOn w:val="CVNormal"/>
    <w:rsid w:val="00DE0DC7"/>
    <w:rPr>
      <w:sz w:val="4"/>
      <w:szCs w:val="4"/>
    </w:rPr>
  </w:style>
  <w:style w:type="paragraph" w:customStyle="1" w:styleId="CVNormal-FirstLine">
    <w:name w:val="CV Normal - First Line"/>
    <w:basedOn w:val="CVNormal"/>
    <w:next w:val="CVNormal"/>
    <w:rsid w:val="00DE0DC7"/>
    <w:pPr>
      <w:spacing w:before="74"/>
    </w:pPr>
  </w:style>
  <w:style w:type="character" w:styleId="Emphaseintense">
    <w:name w:val="Intense Emphasis"/>
    <w:basedOn w:val="Policepardfaut"/>
    <w:qFormat/>
    <w:rsid w:val="00DE0DC7"/>
    <w:rPr>
      <w:rFonts w:cs="Times New Roman"/>
      <w:b/>
      <w:bCs/>
      <w:i/>
      <w:iCs/>
      <w:color w:val="4F81BD"/>
      <w:sz w:val="22"/>
      <w:szCs w:val="22"/>
    </w:rPr>
  </w:style>
  <w:style w:type="paragraph" w:customStyle="1" w:styleId="Arrowlist">
    <w:name w:val="Arrow_list"/>
    <w:basedOn w:val="Normal"/>
    <w:rsid w:val="00DE6360"/>
    <w:pPr>
      <w:widowControl w:val="0"/>
      <w:tabs>
        <w:tab w:val="num" w:pos="643"/>
        <w:tab w:val="left" w:pos="1134"/>
      </w:tabs>
      <w:suppressAutoHyphens/>
      <w:spacing w:after="0" w:line="300" w:lineRule="atLeast"/>
      <w:ind w:left="360" w:hanging="360"/>
      <w:jc w:val="both"/>
      <w:outlineLvl w:val="0"/>
    </w:pPr>
    <w:rPr>
      <w:rFonts w:ascii="Arial" w:eastAsia="Calibri" w:hAnsi="Arial" w:cs="Arial"/>
      <w:sz w:val="20"/>
      <w:szCs w:val="20"/>
      <w:lang w:val="fr-FR" w:eastAsia="ar-SA"/>
    </w:rPr>
  </w:style>
  <w:style w:type="paragraph" w:styleId="En-tte">
    <w:name w:val="header"/>
    <w:basedOn w:val="Normal"/>
    <w:link w:val="En-tteCar"/>
    <w:rsid w:val="003D5F0E"/>
    <w:pPr>
      <w:tabs>
        <w:tab w:val="center" w:pos="4320"/>
        <w:tab w:val="right" w:pos="8640"/>
      </w:tabs>
    </w:pPr>
  </w:style>
  <w:style w:type="character" w:customStyle="1" w:styleId="En-tteCar">
    <w:name w:val="En-tête Car"/>
    <w:basedOn w:val="Policepardfaut"/>
    <w:link w:val="En-tte"/>
    <w:semiHidden/>
    <w:rsid w:val="00E07722"/>
    <w:rPr>
      <w:rFonts w:cs="Times New Roman"/>
      <w:lang w:val="fr-BE"/>
    </w:rPr>
  </w:style>
  <w:style w:type="paragraph" w:styleId="Pieddepage">
    <w:name w:val="footer"/>
    <w:basedOn w:val="Normal"/>
    <w:link w:val="PieddepageCar"/>
    <w:rsid w:val="003D5F0E"/>
    <w:pPr>
      <w:tabs>
        <w:tab w:val="center" w:pos="4320"/>
        <w:tab w:val="right" w:pos="8640"/>
      </w:tabs>
    </w:pPr>
  </w:style>
  <w:style w:type="character" w:customStyle="1" w:styleId="PieddepageCar">
    <w:name w:val="Pied de page Car"/>
    <w:basedOn w:val="Policepardfaut"/>
    <w:link w:val="Pieddepage"/>
    <w:semiHidden/>
    <w:rsid w:val="00E07722"/>
    <w:rPr>
      <w:rFonts w:cs="Times New Roman"/>
      <w:lang w:val="fr-BE"/>
    </w:rPr>
  </w:style>
  <w:style w:type="paragraph" w:customStyle="1" w:styleId="Paragraphedeliste1">
    <w:name w:val="Paragraphe de liste1"/>
    <w:basedOn w:val="Normal"/>
    <w:rsid w:val="009839BE"/>
    <w:pPr>
      <w:spacing w:before="74" w:after="0" w:line="240" w:lineRule="auto"/>
      <w:ind w:left="720" w:right="113"/>
      <w:contextualSpacing/>
    </w:pPr>
    <w:rPr>
      <w:rFonts w:eastAsia="Calibri"/>
    </w:rPr>
  </w:style>
  <w:style w:type="character" w:styleId="Numrodepage">
    <w:name w:val="page number"/>
    <w:basedOn w:val="Policepardfaut"/>
    <w:rsid w:val="009B470B"/>
    <w:rPr>
      <w:rFonts w:cs="Times New Roman"/>
    </w:rPr>
  </w:style>
  <w:style w:type="character" w:customStyle="1" w:styleId="Char5">
    <w:name w:val="Char5"/>
    <w:basedOn w:val="Policepardfaut"/>
    <w:rsid w:val="00574D94"/>
    <w:rPr>
      <w:rFonts w:cs="Times New Roman"/>
    </w:rPr>
  </w:style>
  <w:style w:type="character" w:customStyle="1" w:styleId="Emphaseintense1">
    <w:name w:val="Emphase intense1"/>
    <w:basedOn w:val="Policepardfaut"/>
    <w:rsid w:val="00780FCF"/>
    <w:rPr>
      <w:rFonts w:cs="Times New Roman"/>
      <w:b/>
      <w:bCs/>
      <w:i/>
      <w:iCs/>
      <w:color w:val="4F81BD"/>
      <w:sz w:val="22"/>
      <w:szCs w:val="22"/>
    </w:rPr>
  </w:style>
  <w:style w:type="paragraph" w:styleId="TM4">
    <w:name w:val="toc 4"/>
    <w:basedOn w:val="Normal"/>
    <w:next w:val="Normal"/>
    <w:autoRedefine/>
    <w:uiPriority w:val="39"/>
    <w:rsid w:val="00184143"/>
    <w:pPr>
      <w:spacing w:after="0" w:line="240" w:lineRule="auto"/>
      <w:ind w:left="720"/>
    </w:pPr>
    <w:rPr>
      <w:sz w:val="24"/>
      <w:szCs w:val="24"/>
      <w:lang w:val="en-US"/>
    </w:rPr>
  </w:style>
  <w:style w:type="paragraph" w:styleId="TM5">
    <w:name w:val="toc 5"/>
    <w:basedOn w:val="Normal"/>
    <w:next w:val="Normal"/>
    <w:autoRedefine/>
    <w:uiPriority w:val="39"/>
    <w:rsid w:val="00184143"/>
    <w:pPr>
      <w:spacing w:after="0" w:line="240" w:lineRule="auto"/>
      <w:ind w:left="960"/>
    </w:pPr>
    <w:rPr>
      <w:sz w:val="24"/>
      <w:szCs w:val="24"/>
      <w:lang w:val="en-US"/>
    </w:rPr>
  </w:style>
  <w:style w:type="paragraph" w:styleId="TM6">
    <w:name w:val="toc 6"/>
    <w:basedOn w:val="Normal"/>
    <w:next w:val="Normal"/>
    <w:autoRedefine/>
    <w:uiPriority w:val="39"/>
    <w:rsid w:val="00184143"/>
    <w:pPr>
      <w:spacing w:after="0" w:line="240" w:lineRule="auto"/>
      <w:ind w:left="1200"/>
    </w:pPr>
    <w:rPr>
      <w:sz w:val="24"/>
      <w:szCs w:val="24"/>
      <w:lang w:val="en-US"/>
    </w:rPr>
  </w:style>
  <w:style w:type="paragraph" w:styleId="TM7">
    <w:name w:val="toc 7"/>
    <w:basedOn w:val="Normal"/>
    <w:next w:val="Normal"/>
    <w:autoRedefine/>
    <w:uiPriority w:val="39"/>
    <w:rsid w:val="00184143"/>
    <w:pPr>
      <w:spacing w:after="0" w:line="240" w:lineRule="auto"/>
      <w:ind w:left="1440"/>
    </w:pPr>
    <w:rPr>
      <w:sz w:val="24"/>
      <w:szCs w:val="24"/>
      <w:lang w:val="en-US"/>
    </w:rPr>
  </w:style>
  <w:style w:type="paragraph" w:styleId="TM8">
    <w:name w:val="toc 8"/>
    <w:basedOn w:val="Normal"/>
    <w:next w:val="Normal"/>
    <w:autoRedefine/>
    <w:uiPriority w:val="39"/>
    <w:rsid w:val="00184143"/>
    <w:pPr>
      <w:spacing w:after="0" w:line="240" w:lineRule="auto"/>
      <w:ind w:left="1680"/>
    </w:pPr>
    <w:rPr>
      <w:sz w:val="24"/>
      <w:szCs w:val="24"/>
      <w:lang w:val="en-US"/>
    </w:rPr>
  </w:style>
  <w:style w:type="paragraph" w:styleId="TM9">
    <w:name w:val="toc 9"/>
    <w:basedOn w:val="Normal"/>
    <w:next w:val="Normal"/>
    <w:autoRedefine/>
    <w:uiPriority w:val="39"/>
    <w:rsid w:val="00184143"/>
    <w:pPr>
      <w:spacing w:after="0" w:line="240" w:lineRule="auto"/>
      <w:ind w:left="1920"/>
    </w:pPr>
    <w:rPr>
      <w:sz w:val="24"/>
      <w:szCs w:val="24"/>
      <w:lang w:val="en-US"/>
    </w:rPr>
  </w:style>
  <w:style w:type="paragraph" w:customStyle="1" w:styleId="Paragraphedeliste2">
    <w:name w:val="Paragraphe de liste2"/>
    <w:basedOn w:val="Normal"/>
    <w:qFormat/>
    <w:rsid w:val="00941B85"/>
    <w:pPr>
      <w:spacing w:before="74" w:after="0" w:line="240" w:lineRule="auto"/>
      <w:ind w:left="720" w:right="113"/>
      <w:contextualSpacing/>
    </w:pPr>
    <w:rPr>
      <w:rFonts w:eastAsia="Calibri"/>
    </w:rPr>
  </w:style>
  <w:style w:type="paragraph" w:customStyle="1" w:styleId="Corps">
    <w:name w:val="Corps"/>
    <w:basedOn w:val="Normal"/>
    <w:rsid w:val="00D06E19"/>
    <w:pPr>
      <w:overflowPunct w:val="0"/>
      <w:autoSpaceDE w:val="0"/>
      <w:autoSpaceDN w:val="0"/>
      <w:adjustRightInd w:val="0"/>
      <w:spacing w:before="120" w:after="120" w:line="240" w:lineRule="auto"/>
      <w:ind w:left="567"/>
      <w:jc w:val="both"/>
      <w:textAlignment w:val="baseline"/>
    </w:pPr>
    <w:rPr>
      <w:rFonts w:ascii="Arial" w:hAnsi="Arial" w:cs="Arial"/>
      <w:lang w:val="en-GB" w:eastAsia="fr-FR"/>
    </w:rPr>
  </w:style>
  <w:style w:type="paragraph" w:styleId="Listepuces">
    <w:name w:val="List Bullet"/>
    <w:basedOn w:val="Listecontinue"/>
    <w:uiPriority w:val="99"/>
    <w:rsid w:val="001727B1"/>
    <w:pPr>
      <w:keepLines/>
      <w:numPr>
        <w:numId w:val="5"/>
      </w:numPr>
      <w:spacing w:line="280" w:lineRule="atLeast"/>
    </w:pPr>
    <w:rPr>
      <w:rFonts w:ascii="Frutiger LT 45 Light" w:hAnsi="Frutiger LT 45 Light" w:cs="Times New Roman"/>
      <w:sz w:val="20"/>
      <w:szCs w:val="24"/>
      <w:lang w:val="en-GB"/>
    </w:rPr>
  </w:style>
  <w:style w:type="paragraph" w:styleId="Listecontinue">
    <w:name w:val="List Continue"/>
    <w:basedOn w:val="Normal"/>
    <w:rsid w:val="001727B1"/>
    <w:pPr>
      <w:spacing w:after="120"/>
      <w:ind w:left="283"/>
    </w:pPr>
  </w:style>
  <w:style w:type="paragraph" w:styleId="Listepuces2">
    <w:name w:val="List Bullet 2"/>
    <w:basedOn w:val="Normal"/>
    <w:autoRedefine/>
    <w:uiPriority w:val="20"/>
    <w:rsid w:val="00145A47"/>
    <w:pPr>
      <w:numPr>
        <w:numId w:val="3"/>
      </w:numPr>
    </w:pPr>
  </w:style>
  <w:style w:type="paragraph" w:customStyle="1" w:styleId="CVSubheading">
    <w:name w:val="CV Subheading"/>
    <w:basedOn w:val="Titre3"/>
    <w:next w:val="Corpsdetexte"/>
    <w:rsid w:val="00C54977"/>
    <w:pPr>
      <w:keepLines/>
      <w:spacing w:line="280" w:lineRule="atLeast"/>
      <w:outlineLvl w:val="6"/>
    </w:pPr>
    <w:rPr>
      <w:rFonts w:ascii="Frutiger LT 45 Light" w:eastAsia="Times New Roman" w:hAnsi="Frutiger LT 45 Light"/>
      <w:b w:val="0"/>
      <w:kern w:val="24"/>
      <w:sz w:val="22"/>
      <w:szCs w:val="26"/>
      <w:lang w:eastAsia="en-US"/>
    </w:rPr>
  </w:style>
  <w:style w:type="paragraph" w:customStyle="1" w:styleId="CVHeading">
    <w:name w:val="CV Heading"/>
    <w:basedOn w:val="Titre2"/>
    <w:next w:val="Corpsdetexte"/>
    <w:rsid w:val="009F6260"/>
    <w:pPr>
      <w:keepLines/>
      <w:spacing w:after="120" w:line="280" w:lineRule="atLeast"/>
      <w:ind w:left="0"/>
      <w:outlineLvl w:val="4"/>
    </w:pPr>
    <w:rPr>
      <w:rFonts w:ascii="Frutiger LT 45 Light" w:eastAsia="Times New Roman" w:hAnsi="Frutiger LT 45 Light"/>
      <w:iCs/>
      <w:smallCaps w:val="0"/>
      <w:kern w:val="24"/>
      <w:lang w:eastAsia="en-US"/>
    </w:rPr>
  </w:style>
  <w:style w:type="paragraph" w:customStyle="1" w:styleId="Sous-section">
    <w:name w:val="Sous-section"/>
    <w:basedOn w:val="Normal"/>
    <w:qFormat/>
    <w:rsid w:val="00587B90"/>
    <w:pPr>
      <w:spacing w:after="40" w:line="264" w:lineRule="auto"/>
    </w:pPr>
    <w:rPr>
      <w:rFonts w:ascii="Tw Cen MT" w:hAnsi="Tw Cen MT" w:cs="Times New Roman"/>
      <w:b/>
      <w:bCs/>
      <w:color w:val="94B6D2"/>
      <w:spacing w:val="30"/>
      <w:sz w:val="24"/>
      <w:szCs w:val="24"/>
      <w:lang w:val="fr-FR"/>
    </w:rPr>
  </w:style>
  <w:style w:type="character" w:styleId="Lienhypertexte">
    <w:name w:val="Hyperlink"/>
    <w:basedOn w:val="Policepardfaut"/>
    <w:uiPriority w:val="99"/>
    <w:unhideWhenUsed/>
    <w:rsid w:val="00A346B1"/>
    <w:rPr>
      <w:color w:val="0000FF" w:themeColor="hyperlink"/>
      <w:u w:val="single"/>
    </w:rPr>
  </w:style>
  <w:style w:type="character" w:styleId="Lienhypertextesuivivisit">
    <w:name w:val="FollowedHyperlink"/>
    <w:basedOn w:val="Policepardfaut"/>
    <w:uiPriority w:val="99"/>
    <w:semiHidden/>
    <w:unhideWhenUsed/>
    <w:rsid w:val="00A346B1"/>
    <w:rPr>
      <w:color w:val="800080" w:themeColor="followedHyperlink"/>
      <w:u w:val="single"/>
    </w:rPr>
  </w:style>
  <w:style w:type="paragraph" w:styleId="Listepuces3">
    <w:name w:val="List Bullet 3"/>
    <w:basedOn w:val="Normal"/>
    <w:uiPriority w:val="20"/>
    <w:rsid w:val="00CA57C1"/>
    <w:pPr>
      <w:tabs>
        <w:tab w:val="num" w:pos="510"/>
      </w:tabs>
      <w:spacing w:after="0" w:line="270" w:lineRule="atLeast"/>
      <w:ind w:left="510" w:hanging="170"/>
    </w:pPr>
    <w:rPr>
      <w:rFonts w:ascii="Arial" w:hAnsi="Arial" w:cs="Times New Roman"/>
      <w:sz w:val="20"/>
      <w:szCs w:val="24"/>
      <w:lang w:val="en-GB" w:eastAsia="en-GB"/>
    </w:rPr>
  </w:style>
  <w:style w:type="paragraph" w:styleId="Listepuces5">
    <w:name w:val="List Bullet 5"/>
    <w:basedOn w:val="Normal"/>
    <w:uiPriority w:val="20"/>
    <w:rsid w:val="00CA57C1"/>
    <w:pPr>
      <w:tabs>
        <w:tab w:val="num" w:pos="850"/>
      </w:tabs>
      <w:spacing w:after="0" w:line="270" w:lineRule="atLeast"/>
      <w:ind w:left="850" w:hanging="170"/>
    </w:pPr>
    <w:rPr>
      <w:rFonts w:ascii="Arial" w:hAnsi="Arial" w:cs="Times New Roman"/>
      <w:sz w:val="20"/>
      <w:szCs w:val="24"/>
      <w:lang w:val="en-GB" w:eastAsia="en-GB"/>
    </w:rPr>
  </w:style>
  <w:style w:type="paragraph" w:customStyle="1" w:styleId="Answers">
    <w:name w:val="Answers"/>
    <w:basedOn w:val="Normal"/>
    <w:rsid w:val="00A43D22"/>
    <w:pPr>
      <w:spacing w:line="288" w:lineRule="auto"/>
      <w:ind w:left="605"/>
      <w:jc w:val="both"/>
    </w:pPr>
    <w:rPr>
      <w:rFonts w:ascii="Arial" w:hAnsi="Arial" w:cs="Arial"/>
      <w:color w:val="000000"/>
      <w:kern w:val="28"/>
      <w:sz w:val="20"/>
      <w:szCs w:val="24"/>
      <w:lang w:val="en-US"/>
    </w:rPr>
  </w:style>
  <w:style w:type="table" w:styleId="Trameclaire-Accent2">
    <w:name w:val="Light Shading Accent 2"/>
    <w:basedOn w:val="TableauNormal"/>
    <w:uiPriority w:val="60"/>
    <w:rsid w:val="00B0089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claire-Accent2">
    <w:name w:val="Light Grid Accent 2"/>
    <w:basedOn w:val="TableauNormal"/>
    <w:uiPriority w:val="62"/>
    <w:rsid w:val="00B0089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Appelnotedebasdep">
    <w:name w:val="footnote reference"/>
    <w:basedOn w:val="Policepardfaut"/>
    <w:uiPriority w:val="99"/>
    <w:semiHidden/>
    <w:unhideWhenUsed/>
    <w:rsid w:val="007B5CAB"/>
    <w:rPr>
      <w:vertAlign w:val="superscript"/>
    </w:rPr>
  </w:style>
  <w:style w:type="paragraph" w:customStyle="1" w:styleId="Listenumerot">
    <w:name w:val="Liste numeroté"/>
    <w:basedOn w:val="Listepuces"/>
    <w:qFormat/>
    <w:rsid w:val="00B559F7"/>
    <w:pPr>
      <w:numPr>
        <w:numId w:val="9"/>
      </w:numPr>
      <w:tabs>
        <w:tab w:val="num" w:pos="360"/>
      </w:tabs>
      <w:ind w:left="1701" w:hanging="567"/>
      <w:jc w:val="both"/>
    </w:pPr>
    <w:rPr>
      <w:rFonts w:ascii="Arial" w:hAnsi="Arial" w:cs="Arial"/>
      <w:lang w:val="fr-FR" w:eastAsia="it-IT"/>
    </w:rPr>
  </w:style>
  <w:style w:type="character" w:styleId="Marquedecommentaire">
    <w:name w:val="annotation reference"/>
    <w:basedOn w:val="Policepardfaut"/>
    <w:uiPriority w:val="99"/>
    <w:semiHidden/>
    <w:unhideWhenUsed/>
    <w:rsid w:val="005B569D"/>
    <w:rPr>
      <w:sz w:val="16"/>
      <w:szCs w:val="16"/>
    </w:rPr>
  </w:style>
  <w:style w:type="paragraph" w:styleId="Commentaire">
    <w:name w:val="annotation text"/>
    <w:basedOn w:val="Normal"/>
    <w:link w:val="CommentaireCar"/>
    <w:uiPriority w:val="99"/>
    <w:semiHidden/>
    <w:unhideWhenUsed/>
    <w:rsid w:val="005B569D"/>
    <w:pPr>
      <w:spacing w:line="240" w:lineRule="auto"/>
    </w:pPr>
    <w:rPr>
      <w:sz w:val="20"/>
      <w:szCs w:val="20"/>
    </w:rPr>
  </w:style>
  <w:style w:type="character" w:customStyle="1" w:styleId="CommentaireCar">
    <w:name w:val="Commentaire Car"/>
    <w:basedOn w:val="Policepardfaut"/>
    <w:link w:val="Commentaire"/>
    <w:uiPriority w:val="99"/>
    <w:semiHidden/>
    <w:rsid w:val="005B569D"/>
    <w:rPr>
      <w:rFonts w:eastAsia="Times New Roman" w:cs="Calibri"/>
      <w:lang w:val="fr-BE"/>
    </w:rPr>
  </w:style>
  <w:style w:type="paragraph" w:styleId="Objetducommentaire">
    <w:name w:val="annotation subject"/>
    <w:basedOn w:val="Commentaire"/>
    <w:next w:val="Commentaire"/>
    <w:link w:val="ObjetducommentaireCar"/>
    <w:uiPriority w:val="99"/>
    <w:semiHidden/>
    <w:unhideWhenUsed/>
    <w:rsid w:val="005B569D"/>
    <w:rPr>
      <w:b/>
      <w:bCs/>
    </w:rPr>
  </w:style>
  <w:style w:type="character" w:customStyle="1" w:styleId="ObjetducommentaireCar">
    <w:name w:val="Objet du commentaire Car"/>
    <w:basedOn w:val="CommentaireCar"/>
    <w:link w:val="Objetducommentaire"/>
    <w:uiPriority w:val="99"/>
    <w:semiHidden/>
    <w:rsid w:val="005B569D"/>
    <w:rPr>
      <w:rFonts w:eastAsia="Times New Roman" w:cs="Calibri"/>
      <w:b/>
      <w:bCs/>
      <w:lang w:val="fr-BE"/>
    </w:rPr>
  </w:style>
  <w:style w:type="character" w:styleId="lev">
    <w:name w:val="Strong"/>
    <w:basedOn w:val="Policepardfaut"/>
    <w:uiPriority w:val="22"/>
    <w:qFormat/>
    <w:rsid w:val="00031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4340">
      <w:bodyDiv w:val="1"/>
      <w:marLeft w:val="0"/>
      <w:marRight w:val="0"/>
      <w:marTop w:val="0"/>
      <w:marBottom w:val="0"/>
      <w:divBdr>
        <w:top w:val="none" w:sz="0" w:space="0" w:color="auto"/>
        <w:left w:val="none" w:sz="0" w:space="0" w:color="auto"/>
        <w:bottom w:val="none" w:sz="0" w:space="0" w:color="auto"/>
        <w:right w:val="none" w:sz="0" w:space="0" w:color="auto"/>
      </w:divBdr>
    </w:div>
    <w:div w:id="127407094">
      <w:bodyDiv w:val="1"/>
      <w:marLeft w:val="0"/>
      <w:marRight w:val="0"/>
      <w:marTop w:val="0"/>
      <w:marBottom w:val="0"/>
      <w:divBdr>
        <w:top w:val="none" w:sz="0" w:space="0" w:color="auto"/>
        <w:left w:val="none" w:sz="0" w:space="0" w:color="auto"/>
        <w:bottom w:val="none" w:sz="0" w:space="0" w:color="auto"/>
        <w:right w:val="none" w:sz="0" w:space="0" w:color="auto"/>
      </w:divBdr>
    </w:div>
    <w:div w:id="288247882">
      <w:bodyDiv w:val="1"/>
      <w:marLeft w:val="0"/>
      <w:marRight w:val="0"/>
      <w:marTop w:val="0"/>
      <w:marBottom w:val="0"/>
      <w:divBdr>
        <w:top w:val="none" w:sz="0" w:space="0" w:color="auto"/>
        <w:left w:val="none" w:sz="0" w:space="0" w:color="auto"/>
        <w:bottom w:val="none" w:sz="0" w:space="0" w:color="auto"/>
        <w:right w:val="none" w:sz="0" w:space="0" w:color="auto"/>
      </w:divBdr>
    </w:div>
    <w:div w:id="440034719">
      <w:bodyDiv w:val="1"/>
      <w:marLeft w:val="0"/>
      <w:marRight w:val="0"/>
      <w:marTop w:val="0"/>
      <w:marBottom w:val="0"/>
      <w:divBdr>
        <w:top w:val="none" w:sz="0" w:space="0" w:color="auto"/>
        <w:left w:val="none" w:sz="0" w:space="0" w:color="auto"/>
        <w:bottom w:val="none" w:sz="0" w:space="0" w:color="auto"/>
        <w:right w:val="none" w:sz="0" w:space="0" w:color="auto"/>
      </w:divBdr>
    </w:div>
    <w:div w:id="481896514">
      <w:bodyDiv w:val="1"/>
      <w:marLeft w:val="0"/>
      <w:marRight w:val="0"/>
      <w:marTop w:val="0"/>
      <w:marBottom w:val="0"/>
      <w:divBdr>
        <w:top w:val="none" w:sz="0" w:space="0" w:color="auto"/>
        <w:left w:val="none" w:sz="0" w:space="0" w:color="auto"/>
        <w:bottom w:val="none" w:sz="0" w:space="0" w:color="auto"/>
        <w:right w:val="none" w:sz="0" w:space="0" w:color="auto"/>
      </w:divBdr>
    </w:div>
    <w:div w:id="500850602">
      <w:bodyDiv w:val="1"/>
      <w:marLeft w:val="0"/>
      <w:marRight w:val="0"/>
      <w:marTop w:val="0"/>
      <w:marBottom w:val="0"/>
      <w:divBdr>
        <w:top w:val="none" w:sz="0" w:space="0" w:color="auto"/>
        <w:left w:val="none" w:sz="0" w:space="0" w:color="auto"/>
        <w:bottom w:val="none" w:sz="0" w:space="0" w:color="auto"/>
        <w:right w:val="none" w:sz="0" w:space="0" w:color="auto"/>
      </w:divBdr>
    </w:div>
    <w:div w:id="677540547">
      <w:bodyDiv w:val="1"/>
      <w:marLeft w:val="0"/>
      <w:marRight w:val="0"/>
      <w:marTop w:val="0"/>
      <w:marBottom w:val="0"/>
      <w:divBdr>
        <w:top w:val="none" w:sz="0" w:space="0" w:color="auto"/>
        <w:left w:val="none" w:sz="0" w:space="0" w:color="auto"/>
        <w:bottom w:val="none" w:sz="0" w:space="0" w:color="auto"/>
        <w:right w:val="none" w:sz="0" w:space="0" w:color="auto"/>
      </w:divBdr>
    </w:div>
    <w:div w:id="840655460">
      <w:bodyDiv w:val="1"/>
      <w:marLeft w:val="0"/>
      <w:marRight w:val="0"/>
      <w:marTop w:val="0"/>
      <w:marBottom w:val="0"/>
      <w:divBdr>
        <w:top w:val="none" w:sz="0" w:space="0" w:color="auto"/>
        <w:left w:val="none" w:sz="0" w:space="0" w:color="auto"/>
        <w:bottom w:val="none" w:sz="0" w:space="0" w:color="auto"/>
        <w:right w:val="none" w:sz="0" w:space="0" w:color="auto"/>
      </w:divBdr>
    </w:div>
    <w:div w:id="1021400368">
      <w:bodyDiv w:val="1"/>
      <w:marLeft w:val="0"/>
      <w:marRight w:val="0"/>
      <w:marTop w:val="0"/>
      <w:marBottom w:val="0"/>
      <w:divBdr>
        <w:top w:val="none" w:sz="0" w:space="0" w:color="auto"/>
        <w:left w:val="none" w:sz="0" w:space="0" w:color="auto"/>
        <w:bottom w:val="none" w:sz="0" w:space="0" w:color="auto"/>
        <w:right w:val="none" w:sz="0" w:space="0" w:color="auto"/>
      </w:divBdr>
    </w:div>
    <w:div w:id="1141387628">
      <w:bodyDiv w:val="1"/>
      <w:marLeft w:val="0"/>
      <w:marRight w:val="0"/>
      <w:marTop w:val="0"/>
      <w:marBottom w:val="0"/>
      <w:divBdr>
        <w:top w:val="none" w:sz="0" w:space="0" w:color="auto"/>
        <w:left w:val="none" w:sz="0" w:space="0" w:color="auto"/>
        <w:bottom w:val="none" w:sz="0" w:space="0" w:color="auto"/>
        <w:right w:val="none" w:sz="0" w:space="0" w:color="auto"/>
      </w:divBdr>
    </w:div>
    <w:div w:id="1183398490">
      <w:bodyDiv w:val="1"/>
      <w:marLeft w:val="0"/>
      <w:marRight w:val="0"/>
      <w:marTop w:val="0"/>
      <w:marBottom w:val="0"/>
      <w:divBdr>
        <w:top w:val="none" w:sz="0" w:space="0" w:color="auto"/>
        <w:left w:val="none" w:sz="0" w:space="0" w:color="auto"/>
        <w:bottom w:val="none" w:sz="0" w:space="0" w:color="auto"/>
        <w:right w:val="none" w:sz="0" w:space="0" w:color="auto"/>
      </w:divBdr>
    </w:div>
    <w:div w:id="1227648977">
      <w:bodyDiv w:val="1"/>
      <w:marLeft w:val="0"/>
      <w:marRight w:val="0"/>
      <w:marTop w:val="0"/>
      <w:marBottom w:val="0"/>
      <w:divBdr>
        <w:top w:val="none" w:sz="0" w:space="0" w:color="auto"/>
        <w:left w:val="none" w:sz="0" w:space="0" w:color="auto"/>
        <w:bottom w:val="none" w:sz="0" w:space="0" w:color="auto"/>
        <w:right w:val="none" w:sz="0" w:space="0" w:color="auto"/>
      </w:divBdr>
    </w:div>
    <w:div w:id="1289356576">
      <w:bodyDiv w:val="1"/>
      <w:marLeft w:val="0"/>
      <w:marRight w:val="0"/>
      <w:marTop w:val="0"/>
      <w:marBottom w:val="0"/>
      <w:divBdr>
        <w:top w:val="none" w:sz="0" w:space="0" w:color="auto"/>
        <w:left w:val="none" w:sz="0" w:space="0" w:color="auto"/>
        <w:bottom w:val="none" w:sz="0" w:space="0" w:color="auto"/>
        <w:right w:val="none" w:sz="0" w:space="0" w:color="auto"/>
      </w:divBdr>
    </w:div>
    <w:div w:id="1341666839">
      <w:bodyDiv w:val="1"/>
      <w:marLeft w:val="0"/>
      <w:marRight w:val="0"/>
      <w:marTop w:val="0"/>
      <w:marBottom w:val="0"/>
      <w:divBdr>
        <w:top w:val="none" w:sz="0" w:space="0" w:color="auto"/>
        <w:left w:val="none" w:sz="0" w:space="0" w:color="auto"/>
        <w:bottom w:val="none" w:sz="0" w:space="0" w:color="auto"/>
        <w:right w:val="none" w:sz="0" w:space="0" w:color="auto"/>
      </w:divBdr>
    </w:div>
    <w:div w:id="1408305028">
      <w:bodyDiv w:val="1"/>
      <w:marLeft w:val="0"/>
      <w:marRight w:val="0"/>
      <w:marTop w:val="0"/>
      <w:marBottom w:val="0"/>
      <w:divBdr>
        <w:top w:val="none" w:sz="0" w:space="0" w:color="auto"/>
        <w:left w:val="none" w:sz="0" w:space="0" w:color="auto"/>
        <w:bottom w:val="none" w:sz="0" w:space="0" w:color="auto"/>
        <w:right w:val="none" w:sz="0" w:space="0" w:color="auto"/>
      </w:divBdr>
    </w:div>
    <w:div w:id="1518732670">
      <w:bodyDiv w:val="1"/>
      <w:marLeft w:val="0"/>
      <w:marRight w:val="0"/>
      <w:marTop w:val="0"/>
      <w:marBottom w:val="0"/>
      <w:divBdr>
        <w:top w:val="none" w:sz="0" w:space="0" w:color="auto"/>
        <w:left w:val="none" w:sz="0" w:space="0" w:color="auto"/>
        <w:bottom w:val="none" w:sz="0" w:space="0" w:color="auto"/>
        <w:right w:val="none" w:sz="0" w:space="0" w:color="auto"/>
      </w:divBdr>
    </w:div>
    <w:div w:id="1696999646">
      <w:bodyDiv w:val="1"/>
      <w:marLeft w:val="0"/>
      <w:marRight w:val="0"/>
      <w:marTop w:val="0"/>
      <w:marBottom w:val="0"/>
      <w:divBdr>
        <w:top w:val="none" w:sz="0" w:space="0" w:color="auto"/>
        <w:left w:val="none" w:sz="0" w:space="0" w:color="auto"/>
        <w:bottom w:val="none" w:sz="0" w:space="0" w:color="auto"/>
        <w:right w:val="none" w:sz="0" w:space="0" w:color="auto"/>
      </w:divBdr>
    </w:div>
    <w:div w:id="1730347937">
      <w:bodyDiv w:val="1"/>
      <w:marLeft w:val="0"/>
      <w:marRight w:val="0"/>
      <w:marTop w:val="0"/>
      <w:marBottom w:val="0"/>
      <w:divBdr>
        <w:top w:val="none" w:sz="0" w:space="0" w:color="auto"/>
        <w:left w:val="none" w:sz="0" w:space="0" w:color="auto"/>
        <w:bottom w:val="none" w:sz="0" w:space="0" w:color="auto"/>
        <w:right w:val="none" w:sz="0" w:space="0" w:color="auto"/>
      </w:divBdr>
    </w:div>
    <w:div w:id="1945184278">
      <w:bodyDiv w:val="1"/>
      <w:marLeft w:val="0"/>
      <w:marRight w:val="0"/>
      <w:marTop w:val="0"/>
      <w:marBottom w:val="0"/>
      <w:divBdr>
        <w:top w:val="none" w:sz="0" w:space="0" w:color="auto"/>
        <w:left w:val="none" w:sz="0" w:space="0" w:color="auto"/>
        <w:bottom w:val="none" w:sz="0" w:space="0" w:color="auto"/>
        <w:right w:val="none" w:sz="0" w:space="0" w:color="auto"/>
      </w:divBdr>
    </w:div>
    <w:div w:id="2024941572">
      <w:bodyDiv w:val="1"/>
      <w:marLeft w:val="0"/>
      <w:marRight w:val="0"/>
      <w:marTop w:val="0"/>
      <w:marBottom w:val="0"/>
      <w:divBdr>
        <w:top w:val="none" w:sz="0" w:space="0" w:color="auto"/>
        <w:left w:val="none" w:sz="0" w:space="0" w:color="auto"/>
        <w:bottom w:val="none" w:sz="0" w:space="0" w:color="auto"/>
        <w:right w:val="none" w:sz="0" w:space="0" w:color="auto"/>
      </w:divBdr>
    </w:div>
    <w:div w:id="2059743603">
      <w:bodyDiv w:val="1"/>
      <w:marLeft w:val="0"/>
      <w:marRight w:val="0"/>
      <w:marTop w:val="0"/>
      <w:marBottom w:val="0"/>
      <w:divBdr>
        <w:top w:val="none" w:sz="0" w:space="0" w:color="auto"/>
        <w:left w:val="none" w:sz="0" w:space="0" w:color="auto"/>
        <w:bottom w:val="none" w:sz="0" w:space="0" w:color="auto"/>
        <w:right w:val="none" w:sz="0" w:space="0" w:color="auto"/>
      </w:divBdr>
    </w:div>
    <w:div w:id="212946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yperlink" Target="http://www.viattech.com" TargetMode="Externa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5.jpg@01CBD364.ABFFF5E0"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cid:image005.jpg@01CBD364.ABFFF5E0" TargetMode="External"/><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5E56AF-D355-4324-8852-CF091AD3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4473</Words>
  <Characters>25502</Characters>
  <Application>Microsoft Office Word</Application>
  <DocSecurity>0</DocSecurity>
  <Lines>212</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Offre de Service</vt:lpstr>
      <vt:lpstr>Offre de Service</vt:lpstr>
    </vt:vector>
  </TitlesOfParts>
  <Company>Hewlett-Packard Company</Company>
  <LinksUpToDate>false</LinksUpToDate>
  <CharactersWithSpaces>29916</CharactersWithSpaces>
  <SharedDoc>false</SharedDoc>
  <HLinks>
    <vt:vector size="12" baseType="variant">
      <vt:variant>
        <vt:i4>8323092</vt:i4>
      </vt:variant>
      <vt:variant>
        <vt:i4>175530</vt:i4>
      </vt:variant>
      <vt:variant>
        <vt:i4>1053</vt:i4>
      </vt:variant>
      <vt:variant>
        <vt:i4>1</vt:i4>
      </vt:variant>
      <vt:variant>
        <vt:lpwstr>cid:image005.jpg@01CBD364.ABFFF5E0</vt:lpwstr>
      </vt:variant>
      <vt:variant>
        <vt:lpwstr/>
      </vt:variant>
      <vt:variant>
        <vt:i4>8323092</vt:i4>
      </vt:variant>
      <vt:variant>
        <vt:i4>176134</vt:i4>
      </vt:variant>
      <vt:variant>
        <vt:i4>1052</vt:i4>
      </vt:variant>
      <vt:variant>
        <vt:i4>1</vt:i4>
      </vt:variant>
      <vt:variant>
        <vt:lpwstr>cid:image005.jpg@01CBD364.ABFFF5E0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Offre de Service</dc:title>
  <dc:creator>phil</dc:creator>
  <cp:lastModifiedBy>Attou Abdelouahab</cp:lastModifiedBy>
  <cp:revision>8</cp:revision>
  <cp:lastPrinted>2016-02-26T15:01:00Z</cp:lastPrinted>
  <dcterms:created xsi:type="dcterms:W3CDTF">2016-02-26T14:55:00Z</dcterms:created>
  <dcterms:modified xsi:type="dcterms:W3CDTF">2016-02-26T15:01:00Z</dcterms:modified>
</cp:coreProperties>
</file>